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DC4C5" w14:textId="32B7ADEC" w:rsidR="001A53C0" w:rsidRDefault="001A53C0" w:rsidP="001A53C0">
      <w:pPr>
        <w:suppressLineNumbers/>
        <w:rPr>
          <w:rFonts w:ascii="Arial" w:hAnsi="Arial" w:cs="Arial"/>
          <w:b/>
          <w:bCs/>
          <w:sz w:val="32"/>
          <w:szCs w:val="32"/>
        </w:rPr>
      </w:pPr>
      <w:r>
        <w:rPr>
          <w:rFonts w:ascii="Arial" w:hAnsi="Arial" w:cs="Arial"/>
          <w:b/>
          <w:bCs/>
          <w:sz w:val="32"/>
          <w:szCs w:val="32"/>
        </w:rPr>
        <w:t>Data Dictionary</w:t>
      </w:r>
    </w:p>
    <w:p w14:paraId="62A2AB15" w14:textId="77777777" w:rsidR="001A53C0" w:rsidRPr="001E484E" w:rsidRDefault="001A53C0" w:rsidP="001A53C0">
      <w:pPr>
        <w:suppressLineNumbers/>
        <w:rPr>
          <w:rFonts w:ascii="Arial" w:hAnsi="Arial" w:cs="Arial"/>
          <w:b/>
          <w:bCs/>
          <w:sz w:val="32"/>
          <w:szCs w:val="32"/>
        </w:rPr>
      </w:pPr>
    </w:p>
    <w:p w14:paraId="158A2597" w14:textId="721E93E0" w:rsidR="001A53C0" w:rsidRDefault="001A53C0" w:rsidP="001A53C0">
      <w:pPr>
        <w:rPr>
          <w:rFonts w:ascii="Arial" w:hAnsi="Arial" w:cs="Arial"/>
          <w:sz w:val="32"/>
          <w:szCs w:val="32"/>
        </w:rPr>
      </w:pPr>
      <w:bookmarkStart w:id="0" w:name="_Hlk178577029"/>
      <w:r w:rsidRPr="00054CEC">
        <w:rPr>
          <w:rFonts w:ascii="Arial" w:hAnsi="Arial" w:cs="Arial"/>
          <w:b/>
          <w:bCs/>
          <w:sz w:val="32"/>
          <w:szCs w:val="32"/>
        </w:rPr>
        <w:t xml:space="preserve">Supplementary </w:t>
      </w:r>
      <w:r>
        <w:rPr>
          <w:rFonts w:ascii="Arial" w:hAnsi="Arial" w:cs="Arial"/>
          <w:b/>
          <w:bCs/>
          <w:sz w:val="32"/>
          <w:szCs w:val="32"/>
        </w:rPr>
        <w:t>material</w:t>
      </w:r>
      <w:r w:rsidRPr="00054CEC">
        <w:rPr>
          <w:rFonts w:ascii="Arial" w:hAnsi="Arial" w:cs="Arial"/>
          <w:b/>
          <w:bCs/>
          <w:sz w:val="32"/>
          <w:szCs w:val="32"/>
        </w:rPr>
        <w:t xml:space="preserve"> to: </w:t>
      </w:r>
      <w:bookmarkEnd w:id="0"/>
      <w:r w:rsidR="00C16566" w:rsidRPr="00C16566">
        <w:rPr>
          <w:rFonts w:ascii="Arial" w:hAnsi="Arial" w:cs="Arial"/>
          <w:sz w:val="32"/>
          <w:szCs w:val="32"/>
        </w:rPr>
        <w:t>Human activity during an extreme heatwave alters predator-prey activity and increases indirect fishing mortality in a ubiquitous nearshore system</w:t>
      </w:r>
    </w:p>
    <w:p w14:paraId="6FD0C6FA" w14:textId="77777777" w:rsidR="001A53C0" w:rsidRPr="001E484E" w:rsidRDefault="001A53C0" w:rsidP="001A53C0">
      <w:pPr>
        <w:rPr>
          <w:rFonts w:ascii="Arial" w:hAnsi="Arial" w:cs="Arial"/>
          <w:sz w:val="24"/>
          <w:szCs w:val="24"/>
        </w:rPr>
      </w:pPr>
    </w:p>
    <w:p w14:paraId="376E5CB5" w14:textId="77777777" w:rsidR="001A53C0" w:rsidRPr="001E484E" w:rsidRDefault="001A53C0" w:rsidP="001A53C0">
      <w:pPr>
        <w:rPr>
          <w:rFonts w:ascii="Arial" w:hAnsi="Arial" w:cs="Arial"/>
          <w:sz w:val="24"/>
          <w:szCs w:val="24"/>
        </w:rPr>
      </w:pPr>
      <w:bookmarkStart w:id="1" w:name="_Hlk178577106"/>
      <w:r w:rsidRPr="001E484E">
        <w:rPr>
          <w:rFonts w:ascii="Arial" w:hAnsi="Arial" w:cs="Arial"/>
          <w:sz w:val="24"/>
          <w:szCs w:val="24"/>
        </w:rPr>
        <w:t>Jeff C. Clements</w:t>
      </w:r>
      <w:r w:rsidRPr="001E484E">
        <w:rPr>
          <w:rFonts w:ascii="Arial" w:hAnsi="Arial" w:cs="Arial"/>
          <w:sz w:val="24"/>
          <w:szCs w:val="24"/>
          <w:vertAlign w:val="superscript"/>
        </w:rPr>
        <w:t>1,2</w:t>
      </w:r>
      <w:bookmarkStart w:id="2" w:name="_Hlk177971722"/>
      <w:r w:rsidRPr="001E484E">
        <w:rPr>
          <w:rFonts w:ascii="Arial" w:hAnsi="Arial" w:cs="Arial"/>
          <w:sz w:val="24"/>
          <w:szCs w:val="24"/>
        </w:rPr>
        <w:t>, Sarah Harrison</w:t>
      </w:r>
      <w:r w:rsidRPr="001E484E">
        <w:rPr>
          <w:rFonts w:ascii="Arial" w:hAnsi="Arial" w:cs="Arial"/>
          <w:sz w:val="24"/>
          <w:szCs w:val="24"/>
          <w:vertAlign w:val="superscript"/>
        </w:rPr>
        <w:t>1,2</w:t>
      </w:r>
      <w:r w:rsidRPr="001E484E">
        <w:rPr>
          <w:rFonts w:ascii="Arial" w:hAnsi="Arial" w:cs="Arial"/>
          <w:sz w:val="24"/>
          <w:szCs w:val="24"/>
        </w:rPr>
        <w:t>, Mylène Roussel</w:t>
      </w:r>
      <w:r w:rsidRPr="001E484E">
        <w:rPr>
          <w:rFonts w:ascii="Arial" w:hAnsi="Arial" w:cs="Arial"/>
          <w:sz w:val="24"/>
          <w:szCs w:val="24"/>
          <w:vertAlign w:val="superscript"/>
        </w:rPr>
        <w:t>1</w:t>
      </w:r>
      <w:r w:rsidRPr="001E484E">
        <w:rPr>
          <w:rFonts w:ascii="Arial" w:hAnsi="Arial" w:cs="Arial"/>
          <w:sz w:val="24"/>
          <w:szCs w:val="24"/>
        </w:rPr>
        <w:t>, Jillian Hunt</w:t>
      </w:r>
      <w:r w:rsidRPr="001E484E">
        <w:rPr>
          <w:rFonts w:ascii="Arial" w:hAnsi="Arial" w:cs="Arial"/>
          <w:sz w:val="24"/>
          <w:szCs w:val="24"/>
          <w:vertAlign w:val="superscript"/>
        </w:rPr>
        <w:t>1</w:t>
      </w:r>
      <w:r w:rsidRPr="001E484E">
        <w:rPr>
          <w:rFonts w:ascii="Arial" w:hAnsi="Arial" w:cs="Arial"/>
          <w:sz w:val="24"/>
          <w:szCs w:val="24"/>
        </w:rPr>
        <w:t>, Brooke-Lyn Power</w:t>
      </w:r>
      <w:r w:rsidRPr="001E484E">
        <w:rPr>
          <w:rFonts w:ascii="Arial" w:hAnsi="Arial" w:cs="Arial"/>
          <w:sz w:val="24"/>
          <w:szCs w:val="24"/>
          <w:vertAlign w:val="superscript"/>
        </w:rPr>
        <w:t>1,2</w:t>
      </w:r>
      <w:r w:rsidRPr="001E484E">
        <w:rPr>
          <w:rFonts w:ascii="Arial" w:hAnsi="Arial" w:cs="Arial"/>
          <w:sz w:val="24"/>
          <w:szCs w:val="24"/>
        </w:rPr>
        <w:t>, Rémi Sonier</w:t>
      </w:r>
      <w:r w:rsidRPr="001E484E">
        <w:rPr>
          <w:rFonts w:ascii="Arial" w:hAnsi="Arial" w:cs="Arial"/>
          <w:sz w:val="24"/>
          <w:szCs w:val="24"/>
          <w:vertAlign w:val="superscript"/>
        </w:rPr>
        <w:t>1</w:t>
      </w:r>
      <w:r w:rsidRPr="001E484E">
        <w:rPr>
          <w:rFonts w:ascii="Arial" w:hAnsi="Arial" w:cs="Arial"/>
          <w:sz w:val="24"/>
          <w:szCs w:val="24"/>
        </w:rPr>
        <w:t xml:space="preserve"> </w:t>
      </w:r>
      <w:bookmarkEnd w:id="2"/>
    </w:p>
    <w:p w14:paraId="1FE75735" w14:textId="77777777" w:rsidR="001A53C0" w:rsidRPr="001E484E" w:rsidRDefault="001A53C0" w:rsidP="001A53C0">
      <w:pPr>
        <w:suppressLineNumbers/>
        <w:rPr>
          <w:rFonts w:ascii="Arial" w:hAnsi="Arial" w:cs="Arial"/>
          <w:i/>
          <w:iCs/>
          <w:sz w:val="20"/>
          <w:szCs w:val="20"/>
        </w:rPr>
      </w:pPr>
    </w:p>
    <w:p w14:paraId="090962BA" w14:textId="77777777" w:rsidR="001A53C0" w:rsidRPr="001E484E" w:rsidRDefault="001A53C0" w:rsidP="001A53C0">
      <w:pPr>
        <w:tabs>
          <w:tab w:val="left" w:pos="180"/>
        </w:tabs>
        <w:ind w:left="90" w:hanging="90"/>
        <w:rPr>
          <w:rFonts w:ascii="Arial" w:hAnsi="Arial" w:cs="Arial"/>
          <w:i/>
          <w:iCs/>
          <w:sz w:val="20"/>
          <w:szCs w:val="20"/>
        </w:rPr>
      </w:pPr>
      <w:bookmarkStart w:id="3" w:name="_Hlk177971748"/>
      <w:r w:rsidRPr="001E484E">
        <w:rPr>
          <w:rFonts w:ascii="Arial" w:hAnsi="Arial" w:cs="Arial"/>
          <w:i/>
          <w:iCs/>
          <w:sz w:val="20"/>
          <w:szCs w:val="20"/>
          <w:vertAlign w:val="superscript"/>
        </w:rPr>
        <w:t>1</w:t>
      </w:r>
      <w:r w:rsidRPr="001E484E">
        <w:rPr>
          <w:rFonts w:ascii="Arial" w:hAnsi="Arial" w:cs="Arial"/>
          <w:i/>
          <w:iCs/>
          <w:sz w:val="20"/>
          <w:szCs w:val="20"/>
          <w:vertAlign w:val="superscript"/>
        </w:rPr>
        <w:tab/>
      </w:r>
      <w:r w:rsidRPr="001E484E">
        <w:rPr>
          <w:rFonts w:ascii="Arial" w:hAnsi="Arial" w:cs="Arial"/>
          <w:i/>
          <w:iCs/>
          <w:sz w:val="20"/>
          <w:szCs w:val="20"/>
          <w:vertAlign w:val="superscript"/>
        </w:rPr>
        <w:tab/>
      </w:r>
      <w:r w:rsidRPr="001E484E">
        <w:rPr>
          <w:rFonts w:ascii="Arial" w:hAnsi="Arial" w:cs="Arial"/>
          <w:i/>
          <w:iCs/>
          <w:sz w:val="20"/>
          <w:szCs w:val="20"/>
        </w:rPr>
        <w:t>Fisheries and Oceans Canada, 343 Université Ave., Moncton, NB E1C 9B6, Canada</w:t>
      </w:r>
    </w:p>
    <w:p w14:paraId="481D1E36" w14:textId="77777777" w:rsidR="001A53C0" w:rsidRPr="001E484E" w:rsidRDefault="001A53C0" w:rsidP="001A53C0">
      <w:pPr>
        <w:tabs>
          <w:tab w:val="left" w:pos="180"/>
        </w:tabs>
        <w:ind w:left="180" w:hanging="180"/>
        <w:rPr>
          <w:rFonts w:ascii="Arial" w:hAnsi="Arial" w:cs="Arial"/>
          <w:i/>
          <w:iCs/>
          <w:sz w:val="20"/>
          <w:szCs w:val="20"/>
        </w:rPr>
      </w:pPr>
      <w:r w:rsidRPr="001E484E">
        <w:rPr>
          <w:rFonts w:ascii="Arial" w:hAnsi="Arial" w:cs="Arial"/>
          <w:i/>
          <w:iCs/>
          <w:sz w:val="20"/>
          <w:szCs w:val="20"/>
          <w:vertAlign w:val="superscript"/>
        </w:rPr>
        <w:t xml:space="preserve">2 </w:t>
      </w:r>
      <w:r w:rsidRPr="001E484E">
        <w:rPr>
          <w:rFonts w:ascii="Arial" w:hAnsi="Arial" w:cs="Arial"/>
          <w:i/>
          <w:iCs/>
          <w:sz w:val="20"/>
          <w:szCs w:val="20"/>
          <w:vertAlign w:val="superscript"/>
        </w:rPr>
        <w:tab/>
      </w:r>
      <w:r w:rsidRPr="001E484E">
        <w:rPr>
          <w:rFonts w:ascii="Arial" w:hAnsi="Arial" w:cs="Arial"/>
          <w:i/>
          <w:iCs/>
          <w:sz w:val="20"/>
          <w:szCs w:val="20"/>
        </w:rPr>
        <w:t>Department of Biological Sciences, University of New Brunswick, 100 Tucker Park Rd., Saint John, NB E2L 4L5, Canada</w:t>
      </w:r>
      <w:bookmarkEnd w:id="1"/>
    </w:p>
    <w:bookmarkEnd w:id="3"/>
    <w:p w14:paraId="201CD0A4" w14:textId="77777777" w:rsidR="001A53C0" w:rsidRPr="001E484E" w:rsidRDefault="001A53C0" w:rsidP="001A53C0">
      <w:pPr>
        <w:suppressLineNumbers/>
        <w:rPr>
          <w:rFonts w:ascii="Arial" w:hAnsi="Arial" w:cs="Arial"/>
          <w:b/>
          <w:bCs/>
          <w:sz w:val="20"/>
          <w:szCs w:val="20"/>
        </w:rPr>
      </w:pPr>
    </w:p>
    <w:p w14:paraId="0C7CE0F3" w14:textId="77777777" w:rsidR="001A53C0" w:rsidRPr="001E484E" w:rsidRDefault="001A53C0" w:rsidP="001A53C0">
      <w:pPr>
        <w:spacing w:after="0" w:line="240" w:lineRule="auto"/>
        <w:rPr>
          <w:rFonts w:ascii="Arial" w:hAnsi="Arial" w:cs="Arial"/>
          <w:sz w:val="20"/>
          <w:szCs w:val="20"/>
        </w:rPr>
      </w:pPr>
      <w:r w:rsidRPr="001E484E">
        <w:rPr>
          <w:rFonts w:ascii="Arial" w:hAnsi="Arial" w:cs="Arial"/>
          <w:b/>
          <w:bCs/>
          <w:sz w:val="20"/>
          <w:szCs w:val="20"/>
        </w:rPr>
        <w:t xml:space="preserve">Correspondence: </w:t>
      </w:r>
      <w:r w:rsidRPr="001E484E">
        <w:rPr>
          <w:rFonts w:ascii="Arial" w:hAnsi="Arial" w:cs="Arial"/>
          <w:b/>
          <w:bCs/>
          <w:sz w:val="20"/>
          <w:szCs w:val="20"/>
        </w:rPr>
        <w:tab/>
      </w:r>
      <w:r w:rsidRPr="001E484E">
        <w:rPr>
          <w:rFonts w:ascii="Arial" w:hAnsi="Arial" w:cs="Arial"/>
          <w:sz w:val="20"/>
          <w:szCs w:val="20"/>
        </w:rPr>
        <w:t>Jeff C. Clements, PhD</w:t>
      </w:r>
    </w:p>
    <w:p w14:paraId="2DCE74B0" w14:textId="77777777" w:rsidR="001A53C0" w:rsidRPr="001E484E" w:rsidRDefault="001A53C0" w:rsidP="001A53C0">
      <w:pPr>
        <w:spacing w:after="0" w:line="240" w:lineRule="auto"/>
        <w:rPr>
          <w:rFonts w:ascii="Arial" w:hAnsi="Arial" w:cs="Arial"/>
          <w:sz w:val="20"/>
          <w:szCs w:val="20"/>
        </w:rPr>
      </w:pPr>
      <w:r w:rsidRPr="001E484E">
        <w:rPr>
          <w:rFonts w:ascii="Arial" w:hAnsi="Arial" w:cs="Arial"/>
          <w:sz w:val="20"/>
          <w:szCs w:val="20"/>
        </w:rPr>
        <w:tab/>
      </w:r>
      <w:r w:rsidRPr="001E484E">
        <w:rPr>
          <w:rFonts w:ascii="Arial" w:hAnsi="Arial" w:cs="Arial"/>
          <w:sz w:val="20"/>
          <w:szCs w:val="20"/>
        </w:rPr>
        <w:tab/>
      </w:r>
      <w:r w:rsidRPr="001E484E">
        <w:rPr>
          <w:rFonts w:ascii="Arial" w:hAnsi="Arial" w:cs="Arial"/>
          <w:sz w:val="20"/>
          <w:szCs w:val="20"/>
        </w:rPr>
        <w:tab/>
        <w:t>Fisheries and Oceans Canada, Gulf Region</w:t>
      </w:r>
    </w:p>
    <w:p w14:paraId="645F566F" w14:textId="77777777" w:rsidR="001A53C0" w:rsidRPr="007B6F37" w:rsidRDefault="001A53C0" w:rsidP="001A53C0">
      <w:pPr>
        <w:spacing w:after="0" w:line="240" w:lineRule="auto"/>
        <w:rPr>
          <w:rFonts w:ascii="Arial" w:hAnsi="Arial" w:cs="Arial"/>
          <w:sz w:val="20"/>
          <w:szCs w:val="20"/>
          <w:lang w:val="fr-FR"/>
        </w:rPr>
      </w:pPr>
      <w:r w:rsidRPr="001E484E">
        <w:rPr>
          <w:rFonts w:ascii="Arial" w:hAnsi="Arial" w:cs="Arial"/>
          <w:sz w:val="20"/>
          <w:szCs w:val="20"/>
        </w:rPr>
        <w:tab/>
      </w:r>
      <w:r w:rsidRPr="001E484E">
        <w:rPr>
          <w:rFonts w:ascii="Arial" w:hAnsi="Arial" w:cs="Arial"/>
          <w:sz w:val="20"/>
          <w:szCs w:val="20"/>
        </w:rPr>
        <w:tab/>
      </w:r>
      <w:r w:rsidRPr="001E484E">
        <w:rPr>
          <w:rFonts w:ascii="Arial" w:hAnsi="Arial" w:cs="Arial"/>
          <w:sz w:val="20"/>
          <w:szCs w:val="20"/>
        </w:rPr>
        <w:tab/>
      </w:r>
      <w:r w:rsidRPr="007B6F37">
        <w:rPr>
          <w:rFonts w:ascii="Arial" w:hAnsi="Arial" w:cs="Arial"/>
          <w:sz w:val="20"/>
          <w:szCs w:val="20"/>
          <w:lang w:val="fr-FR"/>
        </w:rPr>
        <w:t>343 Avenue Université, Moncton, NB E1C 9B6, Canada</w:t>
      </w:r>
    </w:p>
    <w:p w14:paraId="3883B9A4" w14:textId="77777777" w:rsidR="001A53C0" w:rsidRPr="001E484E" w:rsidRDefault="001A53C0" w:rsidP="001A53C0">
      <w:pPr>
        <w:spacing w:after="0" w:line="240" w:lineRule="auto"/>
        <w:rPr>
          <w:rFonts w:ascii="Arial" w:hAnsi="Arial" w:cs="Arial"/>
          <w:sz w:val="20"/>
          <w:szCs w:val="20"/>
        </w:rPr>
      </w:pPr>
      <w:r w:rsidRPr="007B6F37">
        <w:rPr>
          <w:rFonts w:ascii="Arial" w:hAnsi="Arial" w:cs="Arial"/>
          <w:sz w:val="20"/>
          <w:szCs w:val="20"/>
          <w:lang w:val="fr-FR"/>
        </w:rPr>
        <w:tab/>
      </w:r>
      <w:r w:rsidRPr="007B6F37">
        <w:rPr>
          <w:rFonts w:ascii="Arial" w:hAnsi="Arial" w:cs="Arial"/>
          <w:sz w:val="20"/>
          <w:szCs w:val="20"/>
          <w:lang w:val="fr-FR"/>
        </w:rPr>
        <w:tab/>
      </w:r>
      <w:r w:rsidRPr="007B6F37">
        <w:rPr>
          <w:rFonts w:ascii="Arial" w:hAnsi="Arial" w:cs="Arial"/>
          <w:sz w:val="20"/>
          <w:szCs w:val="20"/>
          <w:lang w:val="fr-FR"/>
        </w:rPr>
        <w:tab/>
      </w:r>
      <w:r w:rsidRPr="001E484E">
        <w:rPr>
          <w:rFonts w:ascii="Arial" w:hAnsi="Arial" w:cs="Arial"/>
          <w:sz w:val="20"/>
          <w:szCs w:val="20"/>
        </w:rPr>
        <w:t xml:space="preserve">Email: </w:t>
      </w:r>
      <w:hyperlink r:id="rId4" w:history="1">
        <w:r w:rsidRPr="001E484E">
          <w:rPr>
            <w:rStyle w:val="Hyperlink"/>
            <w:rFonts w:ascii="Arial" w:hAnsi="Arial" w:cs="Arial"/>
            <w:sz w:val="20"/>
            <w:szCs w:val="20"/>
          </w:rPr>
          <w:t>jeffery.clements@dfo-mpo.gc.ca</w:t>
        </w:r>
      </w:hyperlink>
      <w:r w:rsidRPr="001E484E">
        <w:rPr>
          <w:rFonts w:ascii="Arial" w:hAnsi="Arial" w:cs="Arial"/>
          <w:sz w:val="20"/>
          <w:szCs w:val="20"/>
        </w:rPr>
        <w:t xml:space="preserve"> </w:t>
      </w:r>
    </w:p>
    <w:p w14:paraId="30758FD6" w14:textId="77777777" w:rsidR="001A53C0" w:rsidRPr="001E484E" w:rsidRDefault="001A53C0" w:rsidP="001A53C0">
      <w:pPr>
        <w:spacing w:after="0" w:line="240" w:lineRule="auto"/>
        <w:rPr>
          <w:rFonts w:ascii="Arial" w:hAnsi="Arial" w:cs="Arial"/>
          <w:sz w:val="20"/>
          <w:szCs w:val="20"/>
        </w:rPr>
      </w:pPr>
      <w:r w:rsidRPr="001E484E">
        <w:rPr>
          <w:rFonts w:ascii="Arial" w:hAnsi="Arial" w:cs="Arial"/>
          <w:sz w:val="20"/>
          <w:szCs w:val="20"/>
        </w:rPr>
        <w:tab/>
      </w:r>
      <w:r w:rsidRPr="001E484E">
        <w:rPr>
          <w:rFonts w:ascii="Arial" w:hAnsi="Arial" w:cs="Arial"/>
          <w:sz w:val="20"/>
          <w:szCs w:val="20"/>
        </w:rPr>
        <w:tab/>
      </w:r>
      <w:r w:rsidRPr="001E484E">
        <w:rPr>
          <w:rFonts w:ascii="Arial" w:hAnsi="Arial" w:cs="Arial"/>
          <w:sz w:val="20"/>
          <w:szCs w:val="20"/>
        </w:rPr>
        <w:tab/>
        <w:t>Tel: +1 (506) 866-6655</w:t>
      </w:r>
    </w:p>
    <w:p w14:paraId="291BD49E" w14:textId="77777777" w:rsidR="001A53C0" w:rsidRPr="001E484E" w:rsidRDefault="001A53C0" w:rsidP="001A53C0">
      <w:pPr>
        <w:spacing w:after="0" w:line="240" w:lineRule="auto"/>
        <w:ind w:left="1440" w:firstLine="720"/>
        <w:rPr>
          <w:rFonts w:ascii="Arial" w:hAnsi="Arial" w:cs="Arial"/>
          <w:sz w:val="20"/>
          <w:szCs w:val="20"/>
        </w:rPr>
      </w:pPr>
      <w:r w:rsidRPr="001E484E">
        <w:rPr>
          <w:rFonts w:ascii="Arial" w:hAnsi="Arial" w:cs="Arial"/>
          <w:sz w:val="20"/>
          <w:szCs w:val="20"/>
        </w:rPr>
        <w:t xml:space="preserve">ORCID: </w:t>
      </w:r>
      <w:hyperlink r:id="rId5" w:history="1">
        <w:r w:rsidRPr="001E484E">
          <w:rPr>
            <w:rStyle w:val="Hyperlink"/>
            <w:rFonts w:ascii="Arial" w:hAnsi="Arial" w:cs="Arial"/>
            <w:sz w:val="20"/>
            <w:szCs w:val="20"/>
          </w:rPr>
          <w:t>https://orcid.org/0000-0001-5140-5751</w:t>
        </w:r>
      </w:hyperlink>
    </w:p>
    <w:p w14:paraId="2BB87D01" w14:textId="77777777" w:rsidR="001A53C0" w:rsidRDefault="001A53C0" w:rsidP="001A53C0">
      <w:pPr>
        <w:rPr>
          <w:rFonts w:ascii="Arial" w:hAnsi="Arial" w:cs="Arial"/>
          <w:b/>
          <w:bCs/>
          <w:sz w:val="32"/>
          <w:szCs w:val="32"/>
        </w:rPr>
      </w:pPr>
      <w:r>
        <w:rPr>
          <w:rFonts w:ascii="Arial" w:hAnsi="Arial" w:cs="Arial"/>
          <w:b/>
          <w:bCs/>
          <w:sz w:val="32"/>
          <w:szCs w:val="32"/>
        </w:rPr>
        <w:br w:type="page"/>
      </w:r>
    </w:p>
    <w:p w14:paraId="047F4A76" w14:textId="7BA6256C" w:rsidR="00502448" w:rsidRPr="001E484E" w:rsidRDefault="00502448" w:rsidP="002E1761">
      <w:pPr>
        <w:jc w:val="both"/>
        <w:rPr>
          <w:rFonts w:ascii="Arial" w:hAnsi="Arial" w:cs="Arial"/>
          <w:b/>
          <w:bCs/>
          <w:sz w:val="28"/>
          <w:szCs w:val="28"/>
        </w:rPr>
      </w:pPr>
      <w:r>
        <w:rPr>
          <w:rFonts w:ascii="Arial" w:hAnsi="Arial" w:cs="Arial"/>
          <w:b/>
          <w:bCs/>
          <w:sz w:val="28"/>
          <w:szCs w:val="28"/>
        </w:rPr>
        <w:lastRenderedPageBreak/>
        <w:t>Preface</w:t>
      </w:r>
    </w:p>
    <w:p w14:paraId="040225FB" w14:textId="694690BC" w:rsidR="00840CB3" w:rsidRDefault="00502448" w:rsidP="0093427A">
      <w:pPr>
        <w:jc w:val="both"/>
        <w:rPr>
          <w:rFonts w:ascii="Arial" w:hAnsi="Arial" w:cs="Arial"/>
        </w:rPr>
      </w:pPr>
      <w:r>
        <w:rPr>
          <w:rFonts w:ascii="Arial" w:hAnsi="Arial" w:cs="Arial"/>
        </w:rPr>
        <w:t xml:space="preserve">This data dictionary is </w:t>
      </w:r>
      <w:r w:rsidR="000B34F2">
        <w:rPr>
          <w:rFonts w:ascii="Arial" w:hAnsi="Arial" w:cs="Arial"/>
        </w:rPr>
        <w:t>provided</w:t>
      </w:r>
      <w:r>
        <w:rPr>
          <w:rFonts w:ascii="Arial" w:hAnsi="Arial" w:cs="Arial"/>
        </w:rPr>
        <w:t xml:space="preserve"> to facilitate understanding and transparency for our open datasets (i.e., S1-S</w:t>
      </w:r>
      <w:r w:rsidR="00DE5576">
        <w:rPr>
          <w:rFonts w:ascii="Arial" w:hAnsi="Arial" w:cs="Arial"/>
        </w:rPr>
        <w:t>10</w:t>
      </w:r>
      <w:r>
        <w:rPr>
          <w:rFonts w:ascii="Arial" w:hAnsi="Arial" w:cs="Arial"/>
        </w:rPr>
        <w:t xml:space="preserve"> </w:t>
      </w:r>
      <w:r w:rsidR="00840CB3">
        <w:rPr>
          <w:rFonts w:ascii="Arial" w:hAnsi="Arial" w:cs="Arial"/>
        </w:rPr>
        <w:t>d</w:t>
      </w:r>
      <w:r>
        <w:rPr>
          <w:rFonts w:ascii="Arial" w:hAnsi="Arial" w:cs="Arial"/>
        </w:rPr>
        <w:t>ata) that were used to statistically analyze data and generate figures</w:t>
      </w:r>
      <w:r w:rsidR="00F52A08">
        <w:rPr>
          <w:rFonts w:ascii="Arial" w:hAnsi="Arial" w:cs="Arial"/>
        </w:rPr>
        <w:t xml:space="preserve"> in the main paper, supplementary figures and tables, and supplementary analysis</w:t>
      </w:r>
      <w:r>
        <w:rPr>
          <w:rFonts w:ascii="Arial" w:hAnsi="Arial" w:cs="Arial"/>
        </w:rPr>
        <w:t xml:space="preserve">. </w:t>
      </w:r>
      <w:r w:rsidR="002E1761">
        <w:rPr>
          <w:rFonts w:ascii="Arial" w:hAnsi="Arial" w:cs="Arial"/>
        </w:rPr>
        <w:t>In the following pages, we generally describe the nature of each dataset, specify which analys</w:t>
      </w:r>
      <w:r w:rsidR="00615B52">
        <w:rPr>
          <w:rFonts w:ascii="Arial" w:hAnsi="Arial" w:cs="Arial"/>
        </w:rPr>
        <w:t>e</w:t>
      </w:r>
      <w:r w:rsidR="002E1761">
        <w:rPr>
          <w:rFonts w:ascii="Arial" w:hAnsi="Arial" w:cs="Arial"/>
        </w:rPr>
        <w:t xml:space="preserve">s </w:t>
      </w:r>
      <w:r w:rsidR="00615B52">
        <w:rPr>
          <w:rFonts w:ascii="Arial" w:hAnsi="Arial" w:cs="Arial"/>
        </w:rPr>
        <w:t>and/</w:t>
      </w:r>
      <w:r w:rsidR="002E1761">
        <w:rPr>
          <w:rFonts w:ascii="Arial" w:hAnsi="Arial" w:cs="Arial"/>
        </w:rPr>
        <w:t>or figure</w:t>
      </w:r>
      <w:r w:rsidR="00615B52">
        <w:rPr>
          <w:rFonts w:ascii="Arial" w:hAnsi="Arial" w:cs="Arial"/>
        </w:rPr>
        <w:t>s</w:t>
      </w:r>
      <w:r w:rsidR="002E1761">
        <w:rPr>
          <w:rFonts w:ascii="Arial" w:hAnsi="Arial" w:cs="Arial"/>
        </w:rPr>
        <w:t xml:space="preserve"> </w:t>
      </w:r>
      <w:r w:rsidR="00615B52">
        <w:rPr>
          <w:rFonts w:ascii="Arial" w:hAnsi="Arial" w:cs="Arial"/>
        </w:rPr>
        <w:t>each</w:t>
      </w:r>
      <w:r w:rsidR="002E1761">
        <w:rPr>
          <w:rFonts w:ascii="Arial" w:hAnsi="Arial" w:cs="Arial"/>
        </w:rPr>
        <w:t xml:space="preserve"> dataset pertains to, and provide written descriptions for each column header.</w:t>
      </w:r>
      <w:r w:rsidR="00034572">
        <w:rPr>
          <w:rFonts w:ascii="Arial" w:hAnsi="Arial" w:cs="Arial"/>
        </w:rPr>
        <w:t xml:space="preserve"> Further questions about the data can be directed to Dr. Jeff Clements at </w:t>
      </w:r>
      <w:hyperlink r:id="rId6" w:history="1">
        <w:r w:rsidR="00034572" w:rsidRPr="00E008DF">
          <w:rPr>
            <w:rStyle w:val="Hyperlink"/>
            <w:rFonts w:ascii="Arial" w:hAnsi="Arial" w:cs="Arial"/>
          </w:rPr>
          <w:t>jeffery.clements@dfo-mpo.gc.ca</w:t>
        </w:r>
      </w:hyperlink>
      <w:r w:rsidR="0093427A">
        <w:rPr>
          <w:rFonts w:ascii="Arial" w:hAnsi="Arial" w:cs="Arial"/>
        </w:rPr>
        <w:t>.</w:t>
      </w:r>
      <w:r w:rsidR="00840CB3">
        <w:rPr>
          <w:rFonts w:ascii="Arial" w:hAnsi="Arial" w:cs="Arial"/>
        </w:rPr>
        <w:br w:type="page"/>
      </w:r>
    </w:p>
    <w:p w14:paraId="22F64091" w14:textId="64FA5FE2" w:rsidR="00840CB3"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 xml:space="preserve">Datafile: </w:t>
      </w:r>
      <w:r w:rsidR="00840CB3">
        <w:rPr>
          <w:rFonts w:ascii="Arial" w:hAnsi="Arial" w:cs="Arial"/>
          <w:b/>
          <w:bCs/>
          <w:sz w:val="28"/>
          <w:szCs w:val="28"/>
        </w:rPr>
        <w:t>S1 data.csv</w:t>
      </w:r>
    </w:p>
    <w:p w14:paraId="7163C090" w14:textId="2D9A58B9" w:rsidR="008A00F2" w:rsidRDefault="00840CB3" w:rsidP="00F04490">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sidR="00F04490">
        <w:rPr>
          <w:rFonts w:ascii="Arial" w:hAnsi="Arial" w:cs="Arial"/>
          <w:b/>
          <w:bCs/>
        </w:rPr>
        <w:tab/>
      </w:r>
      <w:r w:rsidR="00F04490">
        <w:rPr>
          <w:rFonts w:ascii="Arial" w:hAnsi="Arial" w:cs="Arial"/>
          <w:b/>
          <w:bCs/>
        </w:rPr>
        <w:tab/>
      </w:r>
      <w:proofErr w:type="spellStart"/>
      <w:r w:rsidR="005A663E">
        <w:rPr>
          <w:rFonts w:ascii="Arial" w:hAnsi="Arial" w:cs="Arial"/>
        </w:rPr>
        <w:t>R</w:t>
      </w:r>
      <w:r w:rsidR="0091197B">
        <w:rPr>
          <w:rFonts w:ascii="Arial" w:hAnsi="Arial" w:cs="Arial"/>
        </w:rPr>
        <w:t>eb</w:t>
      </w:r>
      <w:r w:rsidR="0026238D">
        <w:rPr>
          <w:rFonts w:ascii="Arial" w:hAnsi="Arial" w:cs="Arial"/>
        </w:rPr>
        <w:t>u</w:t>
      </w:r>
      <w:r w:rsidR="0091197B">
        <w:rPr>
          <w:rFonts w:ascii="Arial" w:hAnsi="Arial" w:cs="Arial"/>
        </w:rPr>
        <w:t>rrowing</w:t>
      </w:r>
      <w:proofErr w:type="spellEnd"/>
      <w:r w:rsidR="0091197B">
        <w:rPr>
          <w:rFonts w:ascii="Arial" w:hAnsi="Arial" w:cs="Arial"/>
        </w:rPr>
        <w:t xml:space="preserve"> and mortality </w:t>
      </w:r>
      <w:r w:rsidR="005A663E">
        <w:rPr>
          <w:rFonts w:ascii="Arial" w:hAnsi="Arial" w:cs="Arial"/>
        </w:rPr>
        <w:t xml:space="preserve">data </w:t>
      </w:r>
      <w:r w:rsidR="0091197B">
        <w:rPr>
          <w:rFonts w:ascii="Arial" w:hAnsi="Arial" w:cs="Arial"/>
        </w:rPr>
        <w:t>for individual mesocosm plots broken down by levels of the experimental independent variables</w:t>
      </w:r>
      <w:r w:rsidR="007072B6">
        <w:rPr>
          <w:rFonts w:ascii="Arial" w:hAnsi="Arial" w:cs="Arial"/>
        </w:rPr>
        <w:t xml:space="preserve"> for 24- and 48 h after fishing</w:t>
      </w:r>
      <w:r w:rsidR="00E658EC">
        <w:rPr>
          <w:rFonts w:ascii="Arial" w:hAnsi="Arial" w:cs="Arial"/>
        </w:rPr>
        <w:t>.</w:t>
      </w:r>
    </w:p>
    <w:p w14:paraId="6921757D" w14:textId="0800B13C" w:rsidR="00F04490" w:rsidRDefault="00F04490" w:rsidP="00F04490">
      <w:pPr>
        <w:tabs>
          <w:tab w:val="left" w:pos="2520"/>
        </w:tabs>
        <w:spacing w:after="0"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Statistical analysis in main paper (BGLMM analyses)</w:t>
      </w:r>
    </w:p>
    <w:p w14:paraId="030F4545" w14:textId="569E1F7A" w:rsidR="00F04490" w:rsidRPr="00F04490" w:rsidRDefault="00F04490" w:rsidP="00F04490">
      <w:pPr>
        <w:tabs>
          <w:tab w:val="left" w:pos="2520"/>
        </w:tabs>
        <w:spacing w:line="240" w:lineRule="auto"/>
        <w:ind w:left="1800" w:hanging="1800"/>
        <w:jc w:val="both"/>
        <w:rPr>
          <w:rFonts w:ascii="Arial" w:hAnsi="Arial" w:cs="Arial"/>
        </w:rPr>
      </w:pPr>
      <w:r>
        <w:rPr>
          <w:rFonts w:ascii="Arial" w:hAnsi="Arial" w:cs="Arial"/>
          <w:b/>
          <w:bCs/>
        </w:rPr>
        <w:tab/>
      </w:r>
      <w:r>
        <w:rPr>
          <w:rFonts w:ascii="Arial" w:hAnsi="Arial" w:cs="Arial"/>
        </w:rPr>
        <w:t>Figure 2</w:t>
      </w:r>
    </w:p>
    <w:p w14:paraId="6A8531C8" w14:textId="77777777" w:rsidR="00365878" w:rsidRDefault="00365878" w:rsidP="00F04490">
      <w:pPr>
        <w:tabs>
          <w:tab w:val="left" w:pos="2520"/>
        </w:tabs>
        <w:spacing w:line="240" w:lineRule="auto"/>
        <w:ind w:left="1800" w:hanging="1800"/>
        <w:jc w:val="both"/>
        <w:rPr>
          <w:rFonts w:ascii="Arial" w:hAnsi="Arial" w:cs="Arial"/>
        </w:rPr>
      </w:pPr>
    </w:p>
    <w:p w14:paraId="377BDF82" w14:textId="77777777" w:rsidR="00765017" w:rsidRDefault="00765017" w:rsidP="00F04490">
      <w:pPr>
        <w:tabs>
          <w:tab w:val="left" w:pos="2520"/>
        </w:tabs>
        <w:spacing w:line="240" w:lineRule="auto"/>
        <w:ind w:left="1800" w:hanging="1800"/>
        <w:jc w:val="both"/>
        <w:rPr>
          <w:rFonts w:ascii="Arial" w:hAnsi="Arial" w:cs="Arial"/>
        </w:rPr>
      </w:pPr>
    </w:p>
    <w:p w14:paraId="3331DFF7"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365878" w:rsidRPr="00365878" w14:paraId="345D9243" w14:textId="77777777" w:rsidTr="002B2700">
        <w:trPr>
          <w:trHeight w:val="432"/>
        </w:trPr>
        <w:tc>
          <w:tcPr>
            <w:tcW w:w="1975" w:type="dxa"/>
            <w:vAlign w:val="center"/>
          </w:tcPr>
          <w:p w14:paraId="3264F036" w14:textId="2F3EB4C3"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6560244D" w14:textId="2BB1F964"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6E45AA3D" w14:textId="77777777" w:rsidTr="002B2700">
        <w:trPr>
          <w:trHeight w:val="432"/>
        </w:trPr>
        <w:tc>
          <w:tcPr>
            <w:tcW w:w="1975" w:type="dxa"/>
            <w:vAlign w:val="center"/>
          </w:tcPr>
          <w:p w14:paraId="04C0EA96" w14:textId="2D07D40F" w:rsidR="00365878" w:rsidRPr="00365878" w:rsidRDefault="00365878" w:rsidP="002B2700">
            <w:pPr>
              <w:rPr>
                <w:rFonts w:ascii="Arial" w:hAnsi="Arial" w:cs="Arial"/>
                <w:sz w:val="20"/>
                <w:szCs w:val="20"/>
              </w:rPr>
            </w:pPr>
            <w:r w:rsidRPr="00365878">
              <w:rPr>
                <w:rFonts w:ascii="Arial" w:hAnsi="Arial" w:cs="Arial"/>
                <w:sz w:val="20"/>
                <w:szCs w:val="20"/>
              </w:rPr>
              <w:t>month</w:t>
            </w:r>
          </w:p>
        </w:tc>
        <w:tc>
          <w:tcPr>
            <w:tcW w:w="7375" w:type="dxa"/>
            <w:vAlign w:val="center"/>
          </w:tcPr>
          <w:p w14:paraId="77F43296" w14:textId="68E58EA6" w:rsidR="00365878" w:rsidRPr="00365878" w:rsidRDefault="00365878" w:rsidP="002B270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w:t>
            </w:r>
            <w:r w:rsidR="00B86DD7">
              <w:rPr>
                <w:rFonts w:ascii="Arial" w:hAnsi="Arial" w:cs="Arial"/>
                <w:sz w:val="20"/>
                <w:szCs w:val="20"/>
              </w:rPr>
              <w:t xml:space="preserve"> independent variable</w:t>
            </w:r>
            <w:r w:rsidRPr="00365878">
              <w:rPr>
                <w:rFonts w:ascii="Arial" w:hAnsi="Arial" w:cs="Arial"/>
                <w:sz w:val="20"/>
                <w:szCs w:val="20"/>
              </w:rPr>
              <w:t xml:space="preserve"> with five levels</w:t>
            </w:r>
            <w:r w:rsidR="00615B52">
              <w:rPr>
                <w:rFonts w:ascii="Arial" w:hAnsi="Arial" w:cs="Arial"/>
                <w:sz w:val="20"/>
                <w:szCs w:val="20"/>
              </w:rPr>
              <w:t xml:space="preserve"> (May, June, July, Aug, Sept)</w:t>
            </w:r>
            <w:r w:rsidRPr="00365878">
              <w:rPr>
                <w:rFonts w:ascii="Arial" w:hAnsi="Arial" w:cs="Arial"/>
                <w:sz w:val="20"/>
                <w:szCs w:val="20"/>
              </w:rPr>
              <w:t>. The month that each experiment</w:t>
            </w:r>
            <w:r w:rsidR="00593B02">
              <w:rPr>
                <w:rFonts w:ascii="Arial" w:hAnsi="Arial" w:cs="Arial"/>
                <w:sz w:val="20"/>
                <w:szCs w:val="20"/>
              </w:rPr>
              <w:t>al trial</w:t>
            </w:r>
            <w:r w:rsidRPr="00365878">
              <w:rPr>
                <w:rFonts w:ascii="Arial" w:hAnsi="Arial" w:cs="Arial"/>
                <w:sz w:val="20"/>
                <w:szCs w:val="20"/>
              </w:rPr>
              <w:t xml:space="preserve"> was conducted in. Simply referred to as “Experiment” throughout the main paper.</w:t>
            </w:r>
          </w:p>
        </w:tc>
      </w:tr>
      <w:tr w:rsidR="00952340" w:rsidRPr="00365878" w14:paraId="72EB1AD0" w14:textId="77777777" w:rsidTr="002B2700">
        <w:trPr>
          <w:trHeight w:val="432"/>
        </w:trPr>
        <w:tc>
          <w:tcPr>
            <w:tcW w:w="1975" w:type="dxa"/>
            <w:vAlign w:val="center"/>
          </w:tcPr>
          <w:p w14:paraId="449A30A0" w14:textId="3DED9B1F" w:rsidR="00952340" w:rsidRPr="00365878" w:rsidRDefault="00952340" w:rsidP="002B2700">
            <w:pPr>
              <w:rPr>
                <w:rFonts w:ascii="Arial" w:hAnsi="Arial" w:cs="Arial"/>
                <w:sz w:val="20"/>
                <w:szCs w:val="20"/>
              </w:rPr>
            </w:pPr>
            <w:proofErr w:type="spellStart"/>
            <w:r>
              <w:rPr>
                <w:rFonts w:ascii="Arial" w:hAnsi="Arial" w:cs="Arial"/>
                <w:sz w:val="20"/>
                <w:szCs w:val="20"/>
              </w:rPr>
              <w:t>julian.date</w:t>
            </w:r>
            <w:proofErr w:type="spellEnd"/>
          </w:p>
        </w:tc>
        <w:tc>
          <w:tcPr>
            <w:tcW w:w="7375" w:type="dxa"/>
            <w:vAlign w:val="center"/>
          </w:tcPr>
          <w:p w14:paraId="6A484E27" w14:textId="040E44A9" w:rsidR="00952340" w:rsidRPr="00365878" w:rsidRDefault="00952340" w:rsidP="002B2700">
            <w:pPr>
              <w:rPr>
                <w:rFonts w:ascii="Arial" w:hAnsi="Arial" w:cs="Arial"/>
                <w:sz w:val="20"/>
                <w:szCs w:val="20"/>
              </w:rPr>
            </w:pPr>
            <w:r w:rsidRPr="00952340">
              <w:rPr>
                <w:rFonts w:ascii="Arial" w:hAnsi="Arial" w:cs="Arial"/>
                <w:sz w:val="20"/>
                <w:szCs w:val="20"/>
              </w:rPr>
              <w:t xml:space="preserve">The Julian date corresponding to </w:t>
            </w:r>
            <w:r>
              <w:rPr>
                <w:rFonts w:ascii="Arial" w:hAnsi="Arial" w:cs="Arial"/>
                <w:sz w:val="20"/>
                <w:szCs w:val="20"/>
              </w:rPr>
              <w:t>the first day of each experiment</w:t>
            </w:r>
            <w:r w:rsidRPr="00952340">
              <w:rPr>
                <w:rFonts w:ascii="Arial" w:hAnsi="Arial" w:cs="Arial"/>
                <w:sz w:val="20"/>
                <w:szCs w:val="20"/>
              </w:rPr>
              <w:t>.</w:t>
            </w:r>
          </w:p>
        </w:tc>
      </w:tr>
      <w:tr w:rsidR="00952340" w:rsidRPr="00365878" w14:paraId="20817668" w14:textId="77777777" w:rsidTr="002B2700">
        <w:trPr>
          <w:trHeight w:val="432"/>
        </w:trPr>
        <w:tc>
          <w:tcPr>
            <w:tcW w:w="1975" w:type="dxa"/>
            <w:vAlign w:val="center"/>
          </w:tcPr>
          <w:p w14:paraId="407085F0" w14:textId="1AC4E2AA" w:rsidR="00952340" w:rsidRPr="00365878" w:rsidRDefault="00952340" w:rsidP="002B2700">
            <w:pPr>
              <w:rPr>
                <w:rFonts w:ascii="Arial" w:hAnsi="Arial" w:cs="Arial"/>
                <w:sz w:val="20"/>
                <w:szCs w:val="20"/>
              </w:rPr>
            </w:pPr>
            <w:proofErr w:type="spellStart"/>
            <w:r>
              <w:rPr>
                <w:rFonts w:ascii="Arial" w:hAnsi="Arial" w:cs="Arial"/>
                <w:sz w:val="20"/>
                <w:szCs w:val="20"/>
              </w:rPr>
              <w:t>avg.temp</w:t>
            </w:r>
            <w:proofErr w:type="spellEnd"/>
          </w:p>
        </w:tc>
        <w:tc>
          <w:tcPr>
            <w:tcW w:w="7375" w:type="dxa"/>
            <w:vAlign w:val="center"/>
          </w:tcPr>
          <w:p w14:paraId="37CF2314" w14:textId="197272CC" w:rsidR="00952340" w:rsidRPr="00365878" w:rsidRDefault="00952340" w:rsidP="002B2700">
            <w:pPr>
              <w:rPr>
                <w:rFonts w:ascii="Arial" w:hAnsi="Arial" w:cs="Arial"/>
                <w:sz w:val="20"/>
                <w:szCs w:val="20"/>
              </w:rPr>
            </w:pPr>
            <w:r>
              <w:rPr>
                <w:rFonts w:ascii="Arial" w:hAnsi="Arial" w:cs="Arial"/>
                <w:sz w:val="20"/>
                <w:szCs w:val="20"/>
              </w:rPr>
              <w:t>Average air temperature during the first day of each experiment</w:t>
            </w:r>
            <w:r w:rsidRPr="00952340">
              <w:rPr>
                <w:rFonts w:ascii="Arial" w:hAnsi="Arial" w:cs="Arial"/>
                <w:sz w:val="20"/>
                <w:szCs w:val="20"/>
              </w:rPr>
              <w:t>.</w:t>
            </w:r>
          </w:p>
        </w:tc>
      </w:tr>
      <w:tr w:rsidR="00952340" w:rsidRPr="00365878" w14:paraId="504BAE94" w14:textId="77777777" w:rsidTr="002B2700">
        <w:trPr>
          <w:trHeight w:val="432"/>
        </w:trPr>
        <w:tc>
          <w:tcPr>
            <w:tcW w:w="1975" w:type="dxa"/>
            <w:vAlign w:val="center"/>
          </w:tcPr>
          <w:p w14:paraId="21A839D7" w14:textId="77E31328" w:rsidR="00952340" w:rsidRPr="00365878" w:rsidRDefault="00952340" w:rsidP="00952340">
            <w:pPr>
              <w:rPr>
                <w:rFonts w:ascii="Arial" w:hAnsi="Arial" w:cs="Arial"/>
                <w:sz w:val="20"/>
                <w:szCs w:val="20"/>
              </w:rPr>
            </w:pPr>
            <w:proofErr w:type="spellStart"/>
            <w:r>
              <w:rPr>
                <w:rFonts w:ascii="Arial" w:hAnsi="Arial" w:cs="Arial"/>
                <w:sz w:val="20"/>
                <w:szCs w:val="20"/>
              </w:rPr>
              <w:t>avg.humidex</w:t>
            </w:r>
            <w:proofErr w:type="spellEnd"/>
          </w:p>
        </w:tc>
        <w:tc>
          <w:tcPr>
            <w:tcW w:w="7375" w:type="dxa"/>
            <w:vAlign w:val="center"/>
          </w:tcPr>
          <w:p w14:paraId="4DBFC093" w14:textId="497072C4" w:rsidR="00952340" w:rsidRPr="00365878" w:rsidRDefault="00952340" w:rsidP="00952340">
            <w:pPr>
              <w:rPr>
                <w:rFonts w:ascii="Arial" w:hAnsi="Arial" w:cs="Arial"/>
                <w:sz w:val="20"/>
                <w:szCs w:val="20"/>
              </w:rPr>
            </w:pPr>
            <w:r>
              <w:rPr>
                <w:rFonts w:ascii="Arial" w:hAnsi="Arial" w:cs="Arial"/>
                <w:sz w:val="20"/>
                <w:szCs w:val="20"/>
              </w:rPr>
              <w:t>Average humidex value during the first day of each experiment</w:t>
            </w:r>
            <w:r w:rsidRPr="00952340">
              <w:rPr>
                <w:rFonts w:ascii="Arial" w:hAnsi="Arial" w:cs="Arial"/>
                <w:sz w:val="20"/>
                <w:szCs w:val="20"/>
              </w:rPr>
              <w:t>.</w:t>
            </w:r>
          </w:p>
        </w:tc>
      </w:tr>
      <w:tr w:rsidR="00952340" w:rsidRPr="00365878" w14:paraId="5F42FBD8" w14:textId="77777777" w:rsidTr="002B2700">
        <w:trPr>
          <w:trHeight w:val="432"/>
        </w:trPr>
        <w:tc>
          <w:tcPr>
            <w:tcW w:w="1975" w:type="dxa"/>
            <w:vAlign w:val="center"/>
          </w:tcPr>
          <w:p w14:paraId="01A0C8D8" w14:textId="48B98255" w:rsidR="00952340" w:rsidRPr="00365878" w:rsidRDefault="00952340" w:rsidP="00952340">
            <w:pPr>
              <w:rPr>
                <w:rFonts w:ascii="Arial" w:hAnsi="Arial" w:cs="Arial"/>
                <w:sz w:val="20"/>
                <w:szCs w:val="20"/>
              </w:rPr>
            </w:pPr>
            <w:proofErr w:type="spellStart"/>
            <w:r w:rsidRPr="00365878">
              <w:rPr>
                <w:rFonts w:ascii="Arial" w:hAnsi="Arial" w:cs="Arial"/>
                <w:sz w:val="20"/>
                <w:szCs w:val="20"/>
              </w:rPr>
              <w:t>time.since.deploy</w:t>
            </w:r>
            <w:proofErr w:type="spellEnd"/>
          </w:p>
        </w:tc>
        <w:tc>
          <w:tcPr>
            <w:tcW w:w="7375" w:type="dxa"/>
            <w:vAlign w:val="center"/>
          </w:tcPr>
          <w:p w14:paraId="1045C27D" w14:textId="661030B0"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two</w:t>
            </w:r>
            <w:r w:rsidRPr="00365878">
              <w:rPr>
                <w:rFonts w:ascii="Arial" w:hAnsi="Arial" w:cs="Arial"/>
                <w:sz w:val="20"/>
                <w:szCs w:val="20"/>
              </w:rPr>
              <w:t xml:space="preserve"> levels</w:t>
            </w:r>
            <w:r>
              <w:rPr>
                <w:rFonts w:ascii="Arial" w:hAnsi="Arial" w:cs="Arial"/>
                <w:sz w:val="20"/>
                <w:szCs w:val="20"/>
              </w:rPr>
              <w:t xml:space="preserve"> (24 h, 48 h)</w:t>
            </w:r>
            <w:r w:rsidRPr="00365878">
              <w:rPr>
                <w:rFonts w:ascii="Arial" w:hAnsi="Arial" w:cs="Arial"/>
                <w:sz w:val="20"/>
                <w:szCs w:val="20"/>
              </w:rPr>
              <w:t xml:space="preserve">. The time point </w:t>
            </w:r>
            <w:r>
              <w:rPr>
                <w:rFonts w:ascii="Arial" w:hAnsi="Arial" w:cs="Arial"/>
                <w:sz w:val="20"/>
                <w:szCs w:val="20"/>
              </w:rPr>
              <w:t xml:space="preserve">at which the number of </w:t>
            </w:r>
            <w:proofErr w:type="spellStart"/>
            <w:r>
              <w:rPr>
                <w:rFonts w:ascii="Arial" w:hAnsi="Arial" w:cs="Arial"/>
                <w:sz w:val="20"/>
                <w:szCs w:val="20"/>
              </w:rPr>
              <w:t>reburrowed</w:t>
            </w:r>
            <w:proofErr w:type="spellEnd"/>
            <w:r>
              <w:rPr>
                <w:rFonts w:ascii="Arial" w:hAnsi="Arial" w:cs="Arial"/>
                <w:sz w:val="20"/>
                <w:szCs w:val="20"/>
              </w:rPr>
              <w:t xml:space="preserve"> and dead clams was recorded after fishing in their respective mesocosm plots.</w:t>
            </w:r>
          </w:p>
        </w:tc>
      </w:tr>
      <w:tr w:rsidR="00952340" w:rsidRPr="00365878" w14:paraId="712B517C" w14:textId="77777777" w:rsidTr="002B2700">
        <w:trPr>
          <w:trHeight w:val="432"/>
        </w:trPr>
        <w:tc>
          <w:tcPr>
            <w:tcW w:w="1975" w:type="dxa"/>
            <w:vAlign w:val="center"/>
          </w:tcPr>
          <w:p w14:paraId="27C468EC" w14:textId="63FACB31" w:rsidR="00952340" w:rsidRPr="00365878" w:rsidRDefault="00952340" w:rsidP="00952340">
            <w:pPr>
              <w:rPr>
                <w:rFonts w:ascii="Arial" w:hAnsi="Arial" w:cs="Arial"/>
                <w:sz w:val="20"/>
                <w:szCs w:val="20"/>
              </w:rPr>
            </w:pPr>
            <w:proofErr w:type="spellStart"/>
            <w:r w:rsidRPr="00365878">
              <w:rPr>
                <w:rFonts w:ascii="Arial" w:hAnsi="Arial" w:cs="Arial"/>
                <w:sz w:val="20"/>
                <w:szCs w:val="20"/>
              </w:rPr>
              <w:t>tide.level</w:t>
            </w:r>
            <w:proofErr w:type="spellEnd"/>
          </w:p>
        </w:tc>
        <w:tc>
          <w:tcPr>
            <w:tcW w:w="7375" w:type="dxa"/>
            <w:vAlign w:val="center"/>
          </w:tcPr>
          <w:p w14:paraId="34F9E0A1" w14:textId="41DF0D9E"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three</w:t>
            </w:r>
            <w:r w:rsidRPr="00365878">
              <w:rPr>
                <w:rFonts w:ascii="Arial" w:hAnsi="Arial" w:cs="Arial"/>
                <w:sz w:val="20"/>
                <w:szCs w:val="20"/>
              </w:rPr>
              <w:t xml:space="preserve"> levels</w:t>
            </w:r>
            <w:r>
              <w:rPr>
                <w:rFonts w:ascii="Arial" w:hAnsi="Arial" w:cs="Arial"/>
                <w:sz w:val="20"/>
                <w:szCs w:val="20"/>
              </w:rPr>
              <w:t xml:space="preserve"> (intertidal, shallow subtidal, deeper subtidal)</w:t>
            </w:r>
            <w:r w:rsidRPr="00365878">
              <w:rPr>
                <w:rFonts w:ascii="Arial" w:hAnsi="Arial" w:cs="Arial"/>
                <w:sz w:val="20"/>
                <w:szCs w:val="20"/>
              </w:rPr>
              <w:t xml:space="preserve">. The </w:t>
            </w:r>
            <w:r>
              <w:rPr>
                <w:rFonts w:ascii="Arial" w:hAnsi="Arial" w:cs="Arial"/>
                <w:sz w:val="20"/>
                <w:szCs w:val="20"/>
              </w:rPr>
              <w:t>tide level at which the clams were released into their respective mesocosm plots. IN = intertidal; S1 = shallow subtidal; S2 = deeper subtidal.</w:t>
            </w:r>
          </w:p>
        </w:tc>
      </w:tr>
      <w:tr w:rsidR="00952340" w:rsidRPr="00365878" w14:paraId="48A6A750" w14:textId="77777777" w:rsidTr="002B2700">
        <w:trPr>
          <w:trHeight w:val="432"/>
        </w:trPr>
        <w:tc>
          <w:tcPr>
            <w:tcW w:w="1975" w:type="dxa"/>
            <w:vAlign w:val="center"/>
          </w:tcPr>
          <w:p w14:paraId="25E1E973" w14:textId="4E12C970" w:rsidR="00952340" w:rsidRPr="00365878" w:rsidRDefault="00952340" w:rsidP="00952340">
            <w:pPr>
              <w:rPr>
                <w:rFonts w:ascii="Arial" w:hAnsi="Arial" w:cs="Arial"/>
                <w:sz w:val="20"/>
                <w:szCs w:val="20"/>
              </w:rPr>
            </w:pPr>
            <w:proofErr w:type="spellStart"/>
            <w:r w:rsidRPr="00365878">
              <w:rPr>
                <w:rFonts w:ascii="Arial" w:hAnsi="Arial" w:cs="Arial"/>
                <w:sz w:val="20"/>
                <w:szCs w:val="20"/>
              </w:rPr>
              <w:t>plot.glob</w:t>
            </w:r>
            <w:proofErr w:type="spellEnd"/>
          </w:p>
        </w:tc>
        <w:tc>
          <w:tcPr>
            <w:tcW w:w="7375" w:type="dxa"/>
            <w:vAlign w:val="center"/>
          </w:tcPr>
          <w:p w14:paraId="66C5ADBA" w14:textId="391FB597"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random independent variable</w:t>
            </w:r>
            <w:r w:rsidRPr="00365878">
              <w:rPr>
                <w:rFonts w:ascii="Arial" w:hAnsi="Arial" w:cs="Arial"/>
                <w:sz w:val="20"/>
                <w:szCs w:val="20"/>
              </w:rPr>
              <w:t xml:space="preserve"> with </w:t>
            </w:r>
            <w:r>
              <w:rPr>
                <w:rFonts w:ascii="Arial" w:hAnsi="Arial" w:cs="Arial"/>
                <w:sz w:val="20"/>
                <w:szCs w:val="20"/>
              </w:rPr>
              <w:t>150</w:t>
            </w:r>
            <w:r w:rsidRPr="00365878">
              <w:rPr>
                <w:rFonts w:ascii="Arial" w:hAnsi="Arial" w:cs="Arial"/>
                <w:sz w:val="20"/>
                <w:szCs w:val="20"/>
              </w:rPr>
              <w:t xml:space="preserve"> levels. </w:t>
            </w:r>
            <w:r>
              <w:rPr>
                <w:rFonts w:ascii="Arial" w:hAnsi="Arial" w:cs="Arial"/>
                <w:sz w:val="20"/>
                <w:szCs w:val="20"/>
              </w:rPr>
              <w:t>The identification of each individual mesocosm plot within each experimental trial. Individual plots are repeated twice within each experiment, as the exact same plot was assessed twice in each experimental trial. Referred to as “Plot ID” in the main paper.</w:t>
            </w:r>
          </w:p>
        </w:tc>
      </w:tr>
      <w:tr w:rsidR="00952340" w:rsidRPr="00365878" w14:paraId="1486883A" w14:textId="77777777" w:rsidTr="002B2700">
        <w:trPr>
          <w:trHeight w:val="432"/>
        </w:trPr>
        <w:tc>
          <w:tcPr>
            <w:tcW w:w="1975" w:type="dxa"/>
            <w:vAlign w:val="center"/>
          </w:tcPr>
          <w:p w14:paraId="3C6D93BC" w14:textId="66046B8C" w:rsidR="00952340" w:rsidRPr="00365878" w:rsidRDefault="00952340" w:rsidP="00952340">
            <w:pPr>
              <w:rPr>
                <w:rFonts w:ascii="Arial" w:hAnsi="Arial" w:cs="Arial"/>
                <w:sz w:val="20"/>
                <w:szCs w:val="20"/>
              </w:rPr>
            </w:pPr>
            <w:proofErr w:type="spellStart"/>
            <w:r w:rsidRPr="00365878">
              <w:rPr>
                <w:rFonts w:ascii="Arial" w:hAnsi="Arial" w:cs="Arial"/>
                <w:sz w:val="20"/>
                <w:szCs w:val="20"/>
              </w:rPr>
              <w:t>pred.treat</w:t>
            </w:r>
            <w:proofErr w:type="spellEnd"/>
          </w:p>
        </w:tc>
        <w:tc>
          <w:tcPr>
            <w:tcW w:w="7375" w:type="dxa"/>
            <w:vAlign w:val="center"/>
          </w:tcPr>
          <w:p w14:paraId="52C96DCF" w14:textId="74722DFD" w:rsidR="00952340" w:rsidRPr="00365878" w:rsidRDefault="00952340" w:rsidP="00952340">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two</w:t>
            </w:r>
            <w:r w:rsidRPr="00365878">
              <w:rPr>
                <w:rFonts w:ascii="Arial" w:hAnsi="Arial" w:cs="Arial"/>
                <w:sz w:val="20"/>
                <w:szCs w:val="20"/>
              </w:rPr>
              <w:t xml:space="preserve"> levels</w:t>
            </w:r>
            <w:r>
              <w:rPr>
                <w:rFonts w:ascii="Arial" w:hAnsi="Arial" w:cs="Arial"/>
                <w:sz w:val="20"/>
                <w:szCs w:val="20"/>
              </w:rPr>
              <w:t xml:space="preserve"> (predator exclusion, predator inclusion)</w:t>
            </w:r>
            <w:r w:rsidRPr="00365878">
              <w:rPr>
                <w:rFonts w:ascii="Arial" w:hAnsi="Arial" w:cs="Arial"/>
                <w:sz w:val="20"/>
                <w:szCs w:val="20"/>
              </w:rPr>
              <w:t xml:space="preserve">. The </w:t>
            </w:r>
            <w:r>
              <w:rPr>
                <w:rFonts w:ascii="Arial" w:hAnsi="Arial" w:cs="Arial"/>
                <w:sz w:val="20"/>
                <w:szCs w:val="20"/>
              </w:rPr>
              <w:t>type of mesocosm plot used with respect to including or excluding crab predators. PE = predator exclusion; PI = predator inclusion.</w:t>
            </w:r>
          </w:p>
        </w:tc>
      </w:tr>
      <w:tr w:rsidR="00952340" w:rsidRPr="00365878" w14:paraId="7B370F97" w14:textId="77777777" w:rsidTr="002B2700">
        <w:trPr>
          <w:trHeight w:val="432"/>
        </w:trPr>
        <w:tc>
          <w:tcPr>
            <w:tcW w:w="1975" w:type="dxa"/>
            <w:vAlign w:val="center"/>
          </w:tcPr>
          <w:p w14:paraId="0824CD60" w14:textId="3013A0D7" w:rsidR="00952340" w:rsidRPr="00365878" w:rsidRDefault="00952340" w:rsidP="00952340">
            <w:pPr>
              <w:rPr>
                <w:rFonts w:ascii="Arial" w:hAnsi="Arial" w:cs="Arial"/>
                <w:sz w:val="20"/>
                <w:szCs w:val="20"/>
              </w:rPr>
            </w:pPr>
            <w:r w:rsidRPr="00365878">
              <w:rPr>
                <w:rFonts w:ascii="Arial" w:hAnsi="Arial" w:cs="Arial"/>
                <w:sz w:val="20"/>
                <w:szCs w:val="20"/>
              </w:rPr>
              <w:t>initial</w:t>
            </w:r>
          </w:p>
        </w:tc>
        <w:tc>
          <w:tcPr>
            <w:tcW w:w="7375" w:type="dxa"/>
            <w:vAlign w:val="center"/>
          </w:tcPr>
          <w:p w14:paraId="06E7871D" w14:textId="10462FF3" w:rsidR="00952340" w:rsidRPr="00365878" w:rsidRDefault="00952340" w:rsidP="00952340">
            <w:pPr>
              <w:rPr>
                <w:rFonts w:ascii="Arial" w:hAnsi="Arial" w:cs="Arial"/>
                <w:sz w:val="20"/>
                <w:szCs w:val="20"/>
              </w:rPr>
            </w:pPr>
            <w:r>
              <w:rPr>
                <w:rFonts w:ascii="Arial" w:hAnsi="Arial" w:cs="Arial"/>
                <w:sz w:val="20"/>
                <w:szCs w:val="20"/>
              </w:rPr>
              <w:t>The number of clams initially placed on the sediment within each mesocosm plot (this number is always 5).</w:t>
            </w:r>
          </w:p>
        </w:tc>
      </w:tr>
      <w:tr w:rsidR="00952340" w:rsidRPr="00365878" w14:paraId="1D33E275" w14:textId="77777777" w:rsidTr="002B2700">
        <w:trPr>
          <w:trHeight w:val="432"/>
        </w:trPr>
        <w:tc>
          <w:tcPr>
            <w:tcW w:w="1975" w:type="dxa"/>
            <w:vAlign w:val="center"/>
          </w:tcPr>
          <w:p w14:paraId="0A5E0C92" w14:textId="45896649" w:rsidR="00952340" w:rsidRPr="00365878" w:rsidRDefault="00952340" w:rsidP="00952340">
            <w:pPr>
              <w:rPr>
                <w:rFonts w:ascii="Arial" w:hAnsi="Arial" w:cs="Arial"/>
                <w:sz w:val="20"/>
                <w:szCs w:val="20"/>
              </w:rPr>
            </w:pPr>
            <w:r w:rsidRPr="00365878">
              <w:rPr>
                <w:rFonts w:ascii="Arial" w:hAnsi="Arial" w:cs="Arial"/>
                <w:sz w:val="20"/>
                <w:szCs w:val="20"/>
              </w:rPr>
              <w:t>burrowed</w:t>
            </w:r>
          </w:p>
        </w:tc>
        <w:tc>
          <w:tcPr>
            <w:tcW w:w="7375" w:type="dxa"/>
            <w:vAlign w:val="center"/>
          </w:tcPr>
          <w:p w14:paraId="5514E221" w14:textId="32D7B404" w:rsidR="00952340" w:rsidRPr="00365878" w:rsidRDefault="00952340" w:rsidP="00952340">
            <w:pPr>
              <w:rPr>
                <w:rFonts w:ascii="Arial" w:hAnsi="Arial" w:cs="Arial"/>
                <w:sz w:val="20"/>
                <w:szCs w:val="20"/>
              </w:rPr>
            </w:pPr>
            <w:r>
              <w:rPr>
                <w:rFonts w:ascii="Arial" w:hAnsi="Arial" w:cs="Arial"/>
                <w:sz w:val="20"/>
                <w:szCs w:val="20"/>
              </w:rPr>
              <w:t xml:space="preserve">The number of clams that </w:t>
            </w:r>
            <w:proofErr w:type="spellStart"/>
            <w:r>
              <w:rPr>
                <w:rFonts w:ascii="Arial" w:hAnsi="Arial" w:cs="Arial"/>
                <w:sz w:val="20"/>
                <w:szCs w:val="20"/>
              </w:rPr>
              <w:t>reburrowed</w:t>
            </w:r>
            <w:proofErr w:type="spellEnd"/>
            <w:r>
              <w:rPr>
                <w:rFonts w:ascii="Arial" w:hAnsi="Arial" w:cs="Arial"/>
                <w:sz w:val="20"/>
                <w:szCs w:val="20"/>
              </w:rPr>
              <w:t xml:space="preserve"> in each individual mesocosm plot at each time point.</w:t>
            </w:r>
          </w:p>
        </w:tc>
      </w:tr>
      <w:tr w:rsidR="00952340" w:rsidRPr="00365878" w14:paraId="4B4DD0AC" w14:textId="77777777" w:rsidTr="002B2700">
        <w:trPr>
          <w:trHeight w:val="432"/>
        </w:trPr>
        <w:tc>
          <w:tcPr>
            <w:tcW w:w="1975" w:type="dxa"/>
            <w:vAlign w:val="center"/>
          </w:tcPr>
          <w:p w14:paraId="304FC8DB" w14:textId="365E20B1" w:rsidR="00952340" w:rsidRPr="00365878" w:rsidRDefault="00952340" w:rsidP="00952340">
            <w:pPr>
              <w:rPr>
                <w:rFonts w:ascii="Arial" w:hAnsi="Arial" w:cs="Arial"/>
                <w:sz w:val="20"/>
                <w:szCs w:val="20"/>
              </w:rPr>
            </w:pPr>
            <w:r w:rsidRPr="00365878">
              <w:rPr>
                <w:rFonts w:ascii="Arial" w:hAnsi="Arial" w:cs="Arial"/>
                <w:sz w:val="20"/>
                <w:szCs w:val="20"/>
              </w:rPr>
              <w:t>dead</w:t>
            </w:r>
          </w:p>
        </w:tc>
        <w:tc>
          <w:tcPr>
            <w:tcW w:w="7375" w:type="dxa"/>
            <w:vAlign w:val="center"/>
          </w:tcPr>
          <w:p w14:paraId="7FD93832" w14:textId="1905EE1F" w:rsidR="00952340" w:rsidRPr="00365878" w:rsidRDefault="00952340" w:rsidP="00952340">
            <w:pPr>
              <w:rPr>
                <w:rFonts w:ascii="Arial" w:hAnsi="Arial" w:cs="Arial"/>
                <w:sz w:val="20"/>
                <w:szCs w:val="20"/>
              </w:rPr>
            </w:pPr>
            <w:r>
              <w:rPr>
                <w:rFonts w:ascii="Arial" w:hAnsi="Arial" w:cs="Arial"/>
                <w:sz w:val="20"/>
                <w:szCs w:val="20"/>
              </w:rPr>
              <w:t>The number of clams that died in each individual mesocosm plot at each time point.</w:t>
            </w:r>
          </w:p>
        </w:tc>
      </w:tr>
      <w:tr w:rsidR="00952340" w:rsidRPr="00365878" w14:paraId="294475EC" w14:textId="77777777" w:rsidTr="002B2700">
        <w:trPr>
          <w:trHeight w:val="432"/>
        </w:trPr>
        <w:tc>
          <w:tcPr>
            <w:tcW w:w="1975" w:type="dxa"/>
            <w:vAlign w:val="center"/>
          </w:tcPr>
          <w:p w14:paraId="034B2FBA" w14:textId="2D284200" w:rsidR="00952340" w:rsidRPr="00365878" w:rsidRDefault="00952340" w:rsidP="00952340">
            <w:pPr>
              <w:rPr>
                <w:rFonts w:ascii="Arial" w:hAnsi="Arial" w:cs="Arial"/>
                <w:sz w:val="20"/>
                <w:szCs w:val="20"/>
              </w:rPr>
            </w:pPr>
            <w:proofErr w:type="spellStart"/>
            <w:r w:rsidRPr="00365878">
              <w:rPr>
                <w:rFonts w:ascii="Arial" w:hAnsi="Arial" w:cs="Arial"/>
                <w:sz w:val="20"/>
                <w:szCs w:val="20"/>
              </w:rPr>
              <w:t>prop.burrowed</w:t>
            </w:r>
            <w:proofErr w:type="spellEnd"/>
          </w:p>
        </w:tc>
        <w:tc>
          <w:tcPr>
            <w:tcW w:w="7375" w:type="dxa"/>
            <w:vAlign w:val="center"/>
          </w:tcPr>
          <w:p w14:paraId="7672B2DB" w14:textId="62EBC555" w:rsidR="00952340" w:rsidRPr="00365878" w:rsidRDefault="00952340" w:rsidP="00952340">
            <w:pPr>
              <w:rPr>
                <w:rFonts w:ascii="Arial" w:hAnsi="Arial" w:cs="Arial"/>
                <w:sz w:val="20"/>
                <w:szCs w:val="20"/>
              </w:rPr>
            </w:pPr>
            <w:r>
              <w:rPr>
                <w:rFonts w:ascii="Arial" w:hAnsi="Arial" w:cs="Arial"/>
                <w:sz w:val="20"/>
                <w:szCs w:val="20"/>
              </w:rPr>
              <w:t xml:space="preserve">The proportion of clams that </w:t>
            </w:r>
            <w:proofErr w:type="spellStart"/>
            <w:r>
              <w:rPr>
                <w:rFonts w:ascii="Arial" w:hAnsi="Arial" w:cs="Arial"/>
                <w:sz w:val="20"/>
                <w:szCs w:val="20"/>
              </w:rPr>
              <w:t>reburrowed</w:t>
            </w:r>
            <w:proofErr w:type="spellEnd"/>
            <w:r>
              <w:rPr>
                <w:rFonts w:ascii="Arial" w:hAnsi="Arial" w:cs="Arial"/>
                <w:sz w:val="20"/>
                <w:szCs w:val="20"/>
              </w:rPr>
              <w:t xml:space="preserve"> in each individual mesocosm plot at each time point. Computed as: </w:t>
            </w:r>
            <w:proofErr w:type="spellStart"/>
            <w:r w:rsidRPr="006D3036">
              <w:rPr>
                <w:rFonts w:ascii="Arial" w:hAnsi="Arial" w:cs="Arial"/>
                <w:i/>
                <w:iCs/>
                <w:sz w:val="20"/>
                <w:szCs w:val="20"/>
              </w:rPr>
              <w:t>prop.burrowed</w:t>
            </w:r>
            <w:proofErr w:type="spellEnd"/>
            <w:r w:rsidRPr="006D3036">
              <w:rPr>
                <w:rFonts w:ascii="Arial" w:hAnsi="Arial" w:cs="Arial"/>
                <w:i/>
                <w:iCs/>
                <w:sz w:val="20"/>
                <w:szCs w:val="20"/>
              </w:rPr>
              <w:t xml:space="preserve"> = burrowed ÷ initial</w:t>
            </w:r>
          </w:p>
        </w:tc>
      </w:tr>
      <w:tr w:rsidR="00952340" w:rsidRPr="00365878" w14:paraId="081D8B08" w14:textId="77777777" w:rsidTr="002B2700">
        <w:trPr>
          <w:trHeight w:val="432"/>
        </w:trPr>
        <w:tc>
          <w:tcPr>
            <w:tcW w:w="1975" w:type="dxa"/>
            <w:vAlign w:val="center"/>
          </w:tcPr>
          <w:p w14:paraId="426C9A9A" w14:textId="10D91C80" w:rsidR="00952340" w:rsidRPr="00365878" w:rsidRDefault="00952340" w:rsidP="00952340">
            <w:pPr>
              <w:rPr>
                <w:rFonts w:ascii="Arial" w:hAnsi="Arial" w:cs="Arial"/>
                <w:sz w:val="20"/>
                <w:szCs w:val="20"/>
              </w:rPr>
            </w:pPr>
            <w:proofErr w:type="spellStart"/>
            <w:r w:rsidRPr="00365878">
              <w:rPr>
                <w:rFonts w:ascii="Arial" w:hAnsi="Arial" w:cs="Arial"/>
                <w:sz w:val="20"/>
                <w:szCs w:val="20"/>
              </w:rPr>
              <w:t>prop.dead</w:t>
            </w:r>
            <w:proofErr w:type="spellEnd"/>
          </w:p>
        </w:tc>
        <w:tc>
          <w:tcPr>
            <w:tcW w:w="7375" w:type="dxa"/>
            <w:vAlign w:val="center"/>
          </w:tcPr>
          <w:p w14:paraId="5B73E4CE" w14:textId="1938A8F6" w:rsidR="00952340" w:rsidRPr="00365878" w:rsidRDefault="00952340" w:rsidP="00952340">
            <w:pPr>
              <w:rPr>
                <w:rFonts w:ascii="Arial" w:hAnsi="Arial" w:cs="Arial"/>
                <w:sz w:val="20"/>
                <w:szCs w:val="20"/>
              </w:rPr>
            </w:pPr>
            <w:r>
              <w:rPr>
                <w:rFonts w:ascii="Arial" w:hAnsi="Arial" w:cs="Arial"/>
                <w:sz w:val="20"/>
                <w:szCs w:val="20"/>
              </w:rPr>
              <w:t xml:space="preserve">The proportion of clams that died in each individual mesocosm plot at each time point. Computed as: </w:t>
            </w:r>
            <w:proofErr w:type="spellStart"/>
            <w:r>
              <w:rPr>
                <w:rFonts w:ascii="Arial" w:hAnsi="Arial" w:cs="Arial"/>
                <w:i/>
                <w:iCs/>
                <w:sz w:val="20"/>
                <w:szCs w:val="20"/>
              </w:rPr>
              <w:t>prop.dead</w:t>
            </w:r>
            <w:proofErr w:type="spellEnd"/>
            <w:r>
              <w:rPr>
                <w:rFonts w:ascii="Arial" w:hAnsi="Arial" w:cs="Arial"/>
                <w:i/>
                <w:iCs/>
                <w:sz w:val="20"/>
                <w:szCs w:val="20"/>
              </w:rPr>
              <w:t xml:space="preserve"> =</w:t>
            </w:r>
            <w:r w:rsidRPr="006D3036">
              <w:rPr>
                <w:rFonts w:ascii="Arial" w:hAnsi="Arial" w:cs="Arial"/>
                <w:i/>
                <w:iCs/>
                <w:sz w:val="20"/>
                <w:szCs w:val="20"/>
              </w:rPr>
              <w:t xml:space="preserve"> dead ÷ initial</w:t>
            </w:r>
          </w:p>
        </w:tc>
      </w:tr>
    </w:tbl>
    <w:p w14:paraId="460A0D6F" w14:textId="49134F1A" w:rsidR="00F04490" w:rsidRDefault="00F04490">
      <w:pPr>
        <w:rPr>
          <w:rFonts w:ascii="Arial" w:hAnsi="Arial" w:cs="Arial"/>
        </w:rPr>
      </w:pPr>
      <w:r>
        <w:rPr>
          <w:rFonts w:ascii="Arial" w:hAnsi="Arial" w:cs="Arial"/>
        </w:rPr>
        <w:br w:type="page"/>
      </w:r>
    </w:p>
    <w:p w14:paraId="0AB23C6F" w14:textId="6988A3EF"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S2 data.csv</w:t>
      </w:r>
    </w:p>
    <w:p w14:paraId="65CC7328" w14:textId="2E94E74F" w:rsidR="005A663E" w:rsidRDefault="00F04490" w:rsidP="005A663E">
      <w:pPr>
        <w:tabs>
          <w:tab w:val="left" w:pos="630"/>
          <w:tab w:val="left" w:pos="1710"/>
        </w:tabs>
        <w:spacing w:after="0"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5A663E">
        <w:rPr>
          <w:rFonts w:ascii="Arial" w:hAnsi="Arial" w:cs="Arial"/>
        </w:rPr>
        <w:t>D</w:t>
      </w:r>
      <w:r w:rsidR="00F7469D">
        <w:rPr>
          <w:rFonts w:ascii="Arial" w:hAnsi="Arial" w:cs="Arial"/>
        </w:rPr>
        <w:t xml:space="preserve">aily temperature </w:t>
      </w:r>
      <w:r w:rsidR="00004B9E" w:rsidRPr="0036793E">
        <w:rPr>
          <w:rFonts w:ascii="Arial" w:hAnsi="Arial" w:cs="Arial"/>
        </w:rPr>
        <w:t xml:space="preserve">(in ºC) </w:t>
      </w:r>
      <w:r w:rsidR="005A663E">
        <w:rPr>
          <w:rFonts w:ascii="Arial" w:hAnsi="Arial" w:cs="Arial"/>
        </w:rPr>
        <w:t xml:space="preserve">time series </w:t>
      </w:r>
      <w:r>
        <w:rPr>
          <w:rFonts w:ascii="Arial" w:hAnsi="Arial" w:cs="Arial"/>
        </w:rPr>
        <w:t>data</w:t>
      </w:r>
      <w:r w:rsidR="00747103">
        <w:rPr>
          <w:rFonts w:ascii="Arial" w:hAnsi="Arial" w:cs="Arial"/>
        </w:rPr>
        <w:t xml:space="preserve"> obtained from historical weather data published by Environment and Climate Change Canada</w:t>
      </w:r>
      <w:r w:rsidR="00897F55">
        <w:rPr>
          <w:rFonts w:ascii="Arial" w:hAnsi="Arial" w:cs="Arial"/>
        </w:rPr>
        <w:t xml:space="preserve"> for the weather station closest to our study site, </w:t>
      </w:r>
      <w:proofErr w:type="spellStart"/>
      <w:r w:rsidR="00897F55">
        <w:rPr>
          <w:rFonts w:ascii="Arial" w:hAnsi="Arial" w:cs="Arial"/>
        </w:rPr>
        <w:t>Kouchibouguac</w:t>
      </w:r>
      <w:proofErr w:type="spellEnd"/>
      <w:r w:rsidR="00747103">
        <w:rPr>
          <w:rFonts w:ascii="Arial" w:hAnsi="Arial" w:cs="Arial"/>
        </w:rPr>
        <w:t xml:space="preserve"> (URL:</w:t>
      </w:r>
    </w:p>
    <w:p w14:paraId="72C53162" w14:textId="77493725" w:rsidR="00F04490" w:rsidRDefault="005A663E" w:rsidP="005A663E">
      <w:pPr>
        <w:tabs>
          <w:tab w:val="left" w:pos="1710"/>
          <w:tab w:val="left" w:pos="1980"/>
          <w:tab w:val="left" w:pos="2430"/>
        </w:tabs>
        <w:spacing w:line="240" w:lineRule="auto"/>
        <w:ind w:left="1800" w:hanging="90"/>
        <w:jc w:val="both"/>
        <w:rPr>
          <w:rFonts w:ascii="Arial" w:hAnsi="Arial" w:cs="Arial"/>
        </w:rPr>
      </w:pPr>
      <w:r>
        <w:rPr>
          <w:rFonts w:ascii="Arial" w:hAnsi="Arial" w:cs="Arial"/>
          <w:b/>
          <w:bCs/>
        </w:rPr>
        <w:tab/>
      </w:r>
      <w:hyperlink r:id="rId7" w:history="1">
        <w:r w:rsidRPr="00E008DF">
          <w:rPr>
            <w:rStyle w:val="Hyperlink"/>
            <w:rFonts w:ascii="Arial" w:hAnsi="Arial" w:cs="Arial"/>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sidR="00747103">
        <w:rPr>
          <w:rFonts w:ascii="Arial" w:hAnsi="Arial" w:cs="Arial"/>
        </w:rPr>
        <w:t>).</w:t>
      </w:r>
    </w:p>
    <w:p w14:paraId="4EB9793D" w14:textId="33E4A709" w:rsidR="00F04490" w:rsidRPr="00F04490" w:rsidRDefault="00F04490" w:rsidP="00765017">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Figure </w:t>
      </w:r>
      <w:r w:rsidR="00F7469D">
        <w:rPr>
          <w:rFonts w:ascii="Arial" w:hAnsi="Arial" w:cs="Arial"/>
        </w:rPr>
        <w:t>1 (time series data in top two panels)</w:t>
      </w:r>
    </w:p>
    <w:p w14:paraId="5D4F8926" w14:textId="77777777" w:rsidR="00365878" w:rsidRDefault="00365878" w:rsidP="00F04490">
      <w:pPr>
        <w:tabs>
          <w:tab w:val="left" w:pos="2520"/>
        </w:tabs>
        <w:spacing w:line="240" w:lineRule="auto"/>
        <w:ind w:left="1800" w:hanging="1800"/>
        <w:jc w:val="both"/>
        <w:rPr>
          <w:rFonts w:ascii="Arial" w:hAnsi="Arial" w:cs="Arial"/>
        </w:rPr>
      </w:pPr>
    </w:p>
    <w:p w14:paraId="1F364B51" w14:textId="77777777" w:rsidR="00765017" w:rsidRDefault="00765017" w:rsidP="00F04490">
      <w:pPr>
        <w:tabs>
          <w:tab w:val="left" w:pos="2520"/>
        </w:tabs>
        <w:spacing w:line="240" w:lineRule="auto"/>
        <w:ind w:left="1800" w:hanging="1800"/>
        <w:jc w:val="both"/>
        <w:rPr>
          <w:rFonts w:ascii="Arial" w:hAnsi="Arial" w:cs="Arial"/>
        </w:rPr>
      </w:pPr>
    </w:p>
    <w:p w14:paraId="24F890E1"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365878" w:rsidRPr="00365878" w14:paraId="521F82E0" w14:textId="77777777" w:rsidTr="002B2700">
        <w:trPr>
          <w:trHeight w:val="432"/>
        </w:trPr>
        <w:tc>
          <w:tcPr>
            <w:tcW w:w="1975" w:type="dxa"/>
            <w:vAlign w:val="center"/>
          </w:tcPr>
          <w:p w14:paraId="27193611"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0D3C01D8"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3638CC43" w14:textId="77777777" w:rsidTr="002B2700">
        <w:trPr>
          <w:trHeight w:val="432"/>
        </w:trPr>
        <w:tc>
          <w:tcPr>
            <w:tcW w:w="1975" w:type="dxa"/>
            <w:vAlign w:val="center"/>
          </w:tcPr>
          <w:p w14:paraId="1DECA930" w14:textId="6B3AC153" w:rsidR="00365878" w:rsidRPr="00365878" w:rsidRDefault="00747103" w:rsidP="002B2700">
            <w:pPr>
              <w:rPr>
                <w:rFonts w:ascii="Arial" w:hAnsi="Arial" w:cs="Arial"/>
                <w:sz w:val="20"/>
                <w:szCs w:val="20"/>
              </w:rPr>
            </w:pPr>
            <w:r>
              <w:rPr>
                <w:rFonts w:ascii="Arial" w:hAnsi="Arial" w:cs="Arial"/>
                <w:sz w:val="20"/>
                <w:szCs w:val="20"/>
              </w:rPr>
              <w:t>date</w:t>
            </w:r>
          </w:p>
        </w:tc>
        <w:tc>
          <w:tcPr>
            <w:tcW w:w="7375" w:type="dxa"/>
            <w:vAlign w:val="center"/>
          </w:tcPr>
          <w:p w14:paraId="1B2359CD" w14:textId="1E731D94" w:rsidR="00365878" w:rsidRPr="00365878" w:rsidRDefault="00747103" w:rsidP="002B2700">
            <w:pPr>
              <w:rPr>
                <w:rFonts w:ascii="Arial" w:hAnsi="Arial" w:cs="Arial"/>
                <w:sz w:val="20"/>
                <w:szCs w:val="20"/>
              </w:rPr>
            </w:pPr>
            <w:r>
              <w:rPr>
                <w:rFonts w:ascii="Arial" w:hAnsi="Arial" w:cs="Arial"/>
                <w:sz w:val="20"/>
                <w:szCs w:val="20"/>
              </w:rPr>
              <w:t>The date of the temperature record in MM/DD/YYYY format.</w:t>
            </w:r>
          </w:p>
        </w:tc>
      </w:tr>
      <w:tr w:rsidR="00365878" w:rsidRPr="00365878" w14:paraId="1A5326F7" w14:textId="77777777" w:rsidTr="002B2700">
        <w:trPr>
          <w:trHeight w:val="432"/>
        </w:trPr>
        <w:tc>
          <w:tcPr>
            <w:tcW w:w="1975" w:type="dxa"/>
            <w:vAlign w:val="center"/>
          </w:tcPr>
          <w:p w14:paraId="3C01086C" w14:textId="1BC475F5" w:rsidR="00365878" w:rsidRPr="00365878" w:rsidRDefault="00747103" w:rsidP="002B2700">
            <w:pPr>
              <w:rPr>
                <w:rFonts w:ascii="Arial" w:hAnsi="Arial" w:cs="Arial"/>
                <w:sz w:val="20"/>
                <w:szCs w:val="20"/>
              </w:rPr>
            </w:pPr>
            <w:proofErr w:type="spellStart"/>
            <w:r>
              <w:rPr>
                <w:rFonts w:ascii="Arial" w:hAnsi="Arial" w:cs="Arial"/>
                <w:sz w:val="20"/>
                <w:szCs w:val="20"/>
              </w:rPr>
              <w:t>julian</w:t>
            </w:r>
            <w:proofErr w:type="spellEnd"/>
            <w:r>
              <w:rPr>
                <w:rFonts w:ascii="Arial" w:hAnsi="Arial" w:cs="Arial"/>
                <w:sz w:val="20"/>
                <w:szCs w:val="20"/>
              </w:rPr>
              <w:t xml:space="preserve"> date</w:t>
            </w:r>
          </w:p>
        </w:tc>
        <w:tc>
          <w:tcPr>
            <w:tcW w:w="7375" w:type="dxa"/>
            <w:vAlign w:val="center"/>
          </w:tcPr>
          <w:p w14:paraId="0EACE829" w14:textId="34372DC0" w:rsidR="00365878" w:rsidRPr="00365878" w:rsidRDefault="00747103" w:rsidP="002B2700">
            <w:pPr>
              <w:rPr>
                <w:rFonts w:ascii="Arial" w:hAnsi="Arial" w:cs="Arial"/>
                <w:sz w:val="20"/>
                <w:szCs w:val="20"/>
              </w:rPr>
            </w:pPr>
            <w:r>
              <w:rPr>
                <w:rFonts w:ascii="Arial" w:hAnsi="Arial" w:cs="Arial"/>
                <w:sz w:val="20"/>
                <w:szCs w:val="20"/>
              </w:rPr>
              <w:t>The Julian date corresponding to the date of the temperature record</w:t>
            </w:r>
            <w:r w:rsidR="00365878">
              <w:rPr>
                <w:rFonts w:ascii="Arial" w:hAnsi="Arial" w:cs="Arial"/>
                <w:sz w:val="20"/>
                <w:szCs w:val="20"/>
              </w:rPr>
              <w:t xml:space="preserve">. </w:t>
            </w:r>
          </w:p>
        </w:tc>
      </w:tr>
      <w:tr w:rsidR="00365878" w:rsidRPr="00365878" w14:paraId="0F9FA74E" w14:textId="77777777" w:rsidTr="002B2700">
        <w:trPr>
          <w:trHeight w:val="432"/>
        </w:trPr>
        <w:tc>
          <w:tcPr>
            <w:tcW w:w="1975" w:type="dxa"/>
            <w:vAlign w:val="center"/>
          </w:tcPr>
          <w:p w14:paraId="030AA2CF" w14:textId="3D7BE9C7" w:rsidR="00365878" w:rsidRPr="00365878" w:rsidRDefault="00747103" w:rsidP="002B2700">
            <w:pPr>
              <w:rPr>
                <w:rFonts w:ascii="Arial" w:hAnsi="Arial" w:cs="Arial"/>
                <w:sz w:val="20"/>
                <w:szCs w:val="20"/>
              </w:rPr>
            </w:pPr>
            <w:proofErr w:type="spellStart"/>
            <w:r>
              <w:rPr>
                <w:rFonts w:ascii="Arial" w:hAnsi="Arial" w:cs="Arial"/>
                <w:sz w:val="20"/>
                <w:szCs w:val="20"/>
              </w:rPr>
              <w:t>max.temp</w:t>
            </w:r>
            <w:proofErr w:type="spellEnd"/>
          </w:p>
        </w:tc>
        <w:tc>
          <w:tcPr>
            <w:tcW w:w="7375" w:type="dxa"/>
            <w:vAlign w:val="center"/>
          </w:tcPr>
          <w:p w14:paraId="4A1480D7" w14:textId="0CED3FFC" w:rsidR="00365878" w:rsidRPr="00365878" w:rsidRDefault="00042F8B" w:rsidP="002B2700">
            <w:pPr>
              <w:rPr>
                <w:rFonts w:ascii="Arial" w:hAnsi="Arial" w:cs="Arial"/>
                <w:sz w:val="20"/>
                <w:szCs w:val="20"/>
              </w:rPr>
            </w:pPr>
            <w:r>
              <w:rPr>
                <w:rFonts w:ascii="Arial" w:hAnsi="Arial" w:cs="Arial"/>
                <w:sz w:val="20"/>
                <w:szCs w:val="20"/>
              </w:rPr>
              <w:t>The maximum</w:t>
            </w:r>
            <w:r w:rsidR="00365878">
              <w:rPr>
                <w:rFonts w:ascii="Arial" w:hAnsi="Arial" w:cs="Arial"/>
                <w:sz w:val="20"/>
                <w:szCs w:val="20"/>
              </w:rPr>
              <w:t xml:space="preserve"> </w:t>
            </w:r>
            <w:r>
              <w:rPr>
                <w:rFonts w:ascii="Arial" w:hAnsi="Arial" w:cs="Arial"/>
                <w:sz w:val="20"/>
                <w:szCs w:val="20"/>
              </w:rPr>
              <w:t>hourly temperature recorded for a given date.</w:t>
            </w:r>
          </w:p>
        </w:tc>
      </w:tr>
      <w:tr w:rsidR="00365878" w:rsidRPr="00365878" w14:paraId="5B2C6B9F" w14:textId="77777777" w:rsidTr="002B2700">
        <w:trPr>
          <w:trHeight w:val="432"/>
        </w:trPr>
        <w:tc>
          <w:tcPr>
            <w:tcW w:w="1975" w:type="dxa"/>
            <w:vAlign w:val="center"/>
          </w:tcPr>
          <w:p w14:paraId="7AE214BA" w14:textId="4ED3BB3A" w:rsidR="00365878" w:rsidRPr="00365878" w:rsidRDefault="00747103" w:rsidP="002B2700">
            <w:pPr>
              <w:rPr>
                <w:rFonts w:ascii="Arial" w:hAnsi="Arial" w:cs="Arial"/>
                <w:sz w:val="20"/>
                <w:szCs w:val="20"/>
              </w:rPr>
            </w:pPr>
            <w:proofErr w:type="spellStart"/>
            <w:r>
              <w:rPr>
                <w:rFonts w:ascii="Arial" w:hAnsi="Arial" w:cs="Arial"/>
                <w:sz w:val="20"/>
                <w:szCs w:val="20"/>
              </w:rPr>
              <w:t>mean.temp</w:t>
            </w:r>
            <w:proofErr w:type="spellEnd"/>
          </w:p>
        </w:tc>
        <w:tc>
          <w:tcPr>
            <w:tcW w:w="7375" w:type="dxa"/>
            <w:vAlign w:val="center"/>
          </w:tcPr>
          <w:p w14:paraId="4E422904" w14:textId="7C10C6F7" w:rsidR="00365878" w:rsidRPr="00365878" w:rsidRDefault="00747103" w:rsidP="002B2700">
            <w:pPr>
              <w:rPr>
                <w:rFonts w:ascii="Arial" w:hAnsi="Arial" w:cs="Arial"/>
                <w:sz w:val="20"/>
                <w:szCs w:val="20"/>
              </w:rPr>
            </w:pPr>
            <w:r>
              <w:rPr>
                <w:rFonts w:ascii="Arial" w:hAnsi="Arial" w:cs="Arial"/>
                <w:sz w:val="20"/>
                <w:szCs w:val="20"/>
              </w:rPr>
              <w:t>The average temperature for a given date, taken from hourly</w:t>
            </w:r>
            <w:r w:rsidR="00042F8B">
              <w:rPr>
                <w:rFonts w:ascii="Arial" w:hAnsi="Arial" w:cs="Arial"/>
                <w:sz w:val="20"/>
                <w:szCs w:val="20"/>
              </w:rPr>
              <w:t xml:space="preserve"> temperature readings (n = 24).</w:t>
            </w:r>
          </w:p>
        </w:tc>
      </w:tr>
    </w:tbl>
    <w:p w14:paraId="1552D7FB" w14:textId="522F5AAC" w:rsidR="00F04490" w:rsidRDefault="00F04490">
      <w:pPr>
        <w:rPr>
          <w:rFonts w:ascii="Arial" w:hAnsi="Arial" w:cs="Arial"/>
        </w:rPr>
      </w:pPr>
      <w:r>
        <w:rPr>
          <w:rFonts w:ascii="Arial" w:hAnsi="Arial" w:cs="Arial"/>
        </w:rPr>
        <w:br w:type="page"/>
      </w:r>
    </w:p>
    <w:p w14:paraId="0628B422" w14:textId="115569E9"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S3 data.csv</w:t>
      </w:r>
    </w:p>
    <w:p w14:paraId="3BACD78B" w14:textId="1B09A82E" w:rsidR="005A32B7" w:rsidRDefault="00F04490" w:rsidP="005A32B7">
      <w:pPr>
        <w:tabs>
          <w:tab w:val="left" w:pos="630"/>
          <w:tab w:val="left" w:pos="1710"/>
        </w:tabs>
        <w:spacing w:after="0"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DE3719">
        <w:rPr>
          <w:rFonts w:ascii="Arial" w:hAnsi="Arial" w:cs="Arial"/>
        </w:rPr>
        <w:t>Hourly a</w:t>
      </w:r>
      <w:r w:rsidR="005D0EC1">
        <w:rPr>
          <w:rFonts w:ascii="Arial" w:hAnsi="Arial" w:cs="Arial"/>
        </w:rPr>
        <w:t xml:space="preserve">ir temperature and humidex values </w:t>
      </w:r>
      <w:r w:rsidR="0036793E" w:rsidRPr="0036793E">
        <w:rPr>
          <w:rFonts w:ascii="Arial" w:hAnsi="Arial" w:cs="Arial"/>
        </w:rPr>
        <w:t xml:space="preserve">(in ºC) </w:t>
      </w:r>
      <w:r w:rsidR="005D0EC1">
        <w:rPr>
          <w:rFonts w:ascii="Arial" w:hAnsi="Arial" w:cs="Arial"/>
        </w:rPr>
        <w:t xml:space="preserve">during </w:t>
      </w:r>
      <w:r w:rsidR="00DE3719">
        <w:rPr>
          <w:rFonts w:ascii="Arial" w:hAnsi="Arial" w:cs="Arial"/>
        </w:rPr>
        <w:t xml:space="preserve">the approximate </w:t>
      </w:r>
      <w:r w:rsidR="005D0EC1">
        <w:rPr>
          <w:rFonts w:ascii="Arial" w:hAnsi="Arial" w:cs="Arial"/>
        </w:rPr>
        <w:t>four hours in which clams were fished in each of the five experiment</w:t>
      </w:r>
      <w:r w:rsidR="00EC7F4C">
        <w:rPr>
          <w:rFonts w:ascii="Arial" w:hAnsi="Arial" w:cs="Arial"/>
        </w:rPr>
        <w:t>al trial</w:t>
      </w:r>
      <w:r w:rsidR="005D0EC1">
        <w:rPr>
          <w:rFonts w:ascii="Arial" w:hAnsi="Arial" w:cs="Arial"/>
        </w:rPr>
        <w:t>s. Data were obtained from historical weather data published by Environment and Climate Change Canada</w:t>
      </w:r>
      <w:r w:rsidR="00897F55" w:rsidRPr="00897F55">
        <w:rPr>
          <w:rFonts w:ascii="Arial" w:hAnsi="Arial" w:cs="Arial"/>
        </w:rPr>
        <w:t xml:space="preserve"> </w:t>
      </w:r>
      <w:r w:rsidR="00897F55">
        <w:rPr>
          <w:rFonts w:ascii="Arial" w:hAnsi="Arial" w:cs="Arial"/>
        </w:rPr>
        <w:t xml:space="preserve">for the weather station closest to our study site, </w:t>
      </w:r>
      <w:proofErr w:type="spellStart"/>
      <w:r w:rsidR="00897F55">
        <w:rPr>
          <w:rFonts w:ascii="Arial" w:hAnsi="Arial" w:cs="Arial"/>
        </w:rPr>
        <w:t>Kouchibouguac</w:t>
      </w:r>
      <w:proofErr w:type="spellEnd"/>
      <w:r w:rsidR="005A32B7">
        <w:rPr>
          <w:rFonts w:ascii="Arial" w:hAnsi="Arial" w:cs="Arial"/>
        </w:rPr>
        <w:t xml:space="preserve"> (URL:</w:t>
      </w:r>
    </w:p>
    <w:p w14:paraId="70D5B9D3" w14:textId="77777777" w:rsidR="005A32B7" w:rsidRDefault="005A32B7" w:rsidP="005A32B7">
      <w:pPr>
        <w:tabs>
          <w:tab w:val="left" w:pos="1710"/>
          <w:tab w:val="left" w:pos="1980"/>
          <w:tab w:val="left" w:pos="2430"/>
        </w:tabs>
        <w:spacing w:line="240" w:lineRule="auto"/>
        <w:ind w:left="1800" w:hanging="90"/>
        <w:jc w:val="both"/>
        <w:rPr>
          <w:rFonts w:ascii="Arial" w:hAnsi="Arial" w:cs="Arial"/>
        </w:rPr>
      </w:pPr>
      <w:r>
        <w:rPr>
          <w:rFonts w:ascii="Arial" w:hAnsi="Arial" w:cs="Arial"/>
          <w:b/>
          <w:bCs/>
        </w:rPr>
        <w:tab/>
      </w:r>
      <w:hyperlink r:id="rId8" w:history="1">
        <w:r w:rsidRPr="00E008DF">
          <w:rPr>
            <w:rStyle w:val="Hyperlink"/>
            <w:rFonts w:ascii="Arial" w:hAnsi="Arial" w:cs="Arial"/>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Pr>
          <w:rFonts w:ascii="Arial" w:hAnsi="Arial" w:cs="Arial"/>
        </w:rPr>
        <w:t>).</w:t>
      </w:r>
    </w:p>
    <w:p w14:paraId="6FB60A81" w14:textId="3B326D2D" w:rsidR="00F04490" w:rsidRPr="00F04490" w:rsidRDefault="00F04490" w:rsidP="00765017">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sidR="005A32B7">
        <w:rPr>
          <w:rFonts w:ascii="Arial" w:hAnsi="Arial" w:cs="Arial"/>
        </w:rPr>
        <w:t>Figure 1 (</w:t>
      </w:r>
      <w:r w:rsidR="00593B02">
        <w:rPr>
          <w:rFonts w:ascii="Arial" w:hAnsi="Arial" w:cs="Arial"/>
        </w:rPr>
        <w:t>trial</w:t>
      </w:r>
      <w:r w:rsidR="005A32B7">
        <w:rPr>
          <w:rFonts w:ascii="Arial" w:hAnsi="Arial" w:cs="Arial"/>
        </w:rPr>
        <w:t>-specific data in bottom two panels)</w:t>
      </w:r>
    </w:p>
    <w:p w14:paraId="45AF5B86" w14:textId="77777777" w:rsidR="00365878" w:rsidRDefault="00365878" w:rsidP="00F04490">
      <w:pPr>
        <w:tabs>
          <w:tab w:val="left" w:pos="2520"/>
        </w:tabs>
        <w:spacing w:line="240" w:lineRule="auto"/>
        <w:ind w:left="1800" w:hanging="1800"/>
        <w:jc w:val="both"/>
        <w:rPr>
          <w:rFonts w:ascii="Arial" w:hAnsi="Arial" w:cs="Arial"/>
        </w:rPr>
      </w:pPr>
    </w:p>
    <w:p w14:paraId="1D54C09A" w14:textId="77777777" w:rsidR="00765017" w:rsidRDefault="00765017" w:rsidP="00F04490">
      <w:pPr>
        <w:tabs>
          <w:tab w:val="left" w:pos="2520"/>
        </w:tabs>
        <w:spacing w:line="240" w:lineRule="auto"/>
        <w:ind w:left="1800" w:hanging="1800"/>
        <w:jc w:val="both"/>
        <w:rPr>
          <w:rFonts w:ascii="Arial" w:hAnsi="Arial" w:cs="Arial"/>
        </w:rPr>
      </w:pPr>
    </w:p>
    <w:p w14:paraId="5AD3C18D"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F563EF" w:rsidRPr="00365878" w14:paraId="7A712D40" w14:textId="77777777" w:rsidTr="002B2700">
        <w:trPr>
          <w:trHeight w:val="432"/>
        </w:trPr>
        <w:tc>
          <w:tcPr>
            <w:tcW w:w="1975" w:type="dxa"/>
            <w:vAlign w:val="center"/>
          </w:tcPr>
          <w:p w14:paraId="6FADF90A" w14:textId="77777777" w:rsidR="00F563EF" w:rsidRPr="00365878" w:rsidRDefault="00F563EF"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0037DEF6" w14:textId="77777777" w:rsidR="00F563EF" w:rsidRPr="00365878" w:rsidRDefault="00F563EF" w:rsidP="002B2700">
            <w:pPr>
              <w:rPr>
                <w:rFonts w:ascii="Arial" w:hAnsi="Arial" w:cs="Arial"/>
                <w:b/>
                <w:bCs/>
                <w:sz w:val="20"/>
                <w:szCs w:val="20"/>
              </w:rPr>
            </w:pPr>
            <w:r w:rsidRPr="00365878">
              <w:rPr>
                <w:rFonts w:ascii="Arial" w:hAnsi="Arial" w:cs="Arial"/>
                <w:b/>
                <w:bCs/>
                <w:sz w:val="20"/>
                <w:szCs w:val="20"/>
              </w:rPr>
              <w:t>Description</w:t>
            </w:r>
          </w:p>
        </w:tc>
      </w:tr>
      <w:tr w:rsidR="00F563EF" w:rsidRPr="00365878" w14:paraId="5D43DB08" w14:textId="77777777" w:rsidTr="002B2700">
        <w:trPr>
          <w:trHeight w:val="432"/>
        </w:trPr>
        <w:tc>
          <w:tcPr>
            <w:tcW w:w="1975" w:type="dxa"/>
            <w:vAlign w:val="center"/>
          </w:tcPr>
          <w:p w14:paraId="62E1DEB2" w14:textId="77777777" w:rsidR="00F563EF" w:rsidRPr="00365878" w:rsidRDefault="00F563EF" w:rsidP="002B2700">
            <w:pPr>
              <w:rPr>
                <w:rFonts w:ascii="Arial" w:hAnsi="Arial" w:cs="Arial"/>
                <w:sz w:val="20"/>
                <w:szCs w:val="20"/>
              </w:rPr>
            </w:pPr>
            <w:r>
              <w:rPr>
                <w:rFonts w:ascii="Arial" w:hAnsi="Arial" w:cs="Arial"/>
                <w:sz w:val="20"/>
                <w:szCs w:val="20"/>
              </w:rPr>
              <w:t>date</w:t>
            </w:r>
          </w:p>
        </w:tc>
        <w:tc>
          <w:tcPr>
            <w:tcW w:w="7375" w:type="dxa"/>
            <w:vAlign w:val="center"/>
          </w:tcPr>
          <w:p w14:paraId="0E2930DA" w14:textId="1F0C8E04" w:rsidR="00F563EF" w:rsidRPr="00365878" w:rsidRDefault="00F563EF" w:rsidP="002B2700">
            <w:pPr>
              <w:rPr>
                <w:rFonts w:ascii="Arial" w:hAnsi="Arial" w:cs="Arial"/>
                <w:sz w:val="20"/>
                <w:szCs w:val="20"/>
              </w:rPr>
            </w:pPr>
            <w:r>
              <w:rPr>
                <w:rFonts w:ascii="Arial" w:hAnsi="Arial" w:cs="Arial"/>
                <w:sz w:val="20"/>
                <w:szCs w:val="20"/>
              </w:rPr>
              <w:t>The date of the temperature record</w:t>
            </w:r>
            <w:r w:rsidR="00DE3719">
              <w:rPr>
                <w:rFonts w:ascii="Arial" w:hAnsi="Arial" w:cs="Arial"/>
                <w:sz w:val="20"/>
                <w:szCs w:val="20"/>
              </w:rPr>
              <w:t>s</w:t>
            </w:r>
            <w:r>
              <w:rPr>
                <w:rFonts w:ascii="Arial" w:hAnsi="Arial" w:cs="Arial"/>
                <w:sz w:val="20"/>
                <w:szCs w:val="20"/>
              </w:rPr>
              <w:t xml:space="preserve"> in MM/DD/YYYY format.</w:t>
            </w:r>
          </w:p>
        </w:tc>
      </w:tr>
      <w:tr w:rsidR="00F563EF" w:rsidRPr="00365878" w14:paraId="29EA566B" w14:textId="77777777" w:rsidTr="002B2700">
        <w:trPr>
          <w:trHeight w:val="432"/>
        </w:trPr>
        <w:tc>
          <w:tcPr>
            <w:tcW w:w="1975" w:type="dxa"/>
            <w:vAlign w:val="center"/>
          </w:tcPr>
          <w:p w14:paraId="0F36B8D2" w14:textId="4712600D" w:rsidR="00F563EF" w:rsidRPr="00365878" w:rsidRDefault="00DE3719" w:rsidP="002B2700">
            <w:pPr>
              <w:rPr>
                <w:rFonts w:ascii="Arial" w:hAnsi="Arial" w:cs="Arial"/>
                <w:sz w:val="20"/>
                <w:szCs w:val="20"/>
              </w:rPr>
            </w:pPr>
            <w:r>
              <w:rPr>
                <w:rFonts w:ascii="Arial" w:hAnsi="Arial" w:cs="Arial"/>
                <w:sz w:val="20"/>
                <w:szCs w:val="20"/>
              </w:rPr>
              <w:t>month</w:t>
            </w:r>
          </w:p>
        </w:tc>
        <w:tc>
          <w:tcPr>
            <w:tcW w:w="7375" w:type="dxa"/>
            <w:vAlign w:val="center"/>
          </w:tcPr>
          <w:p w14:paraId="415D0DE1" w14:textId="18933AEE" w:rsidR="00F563EF" w:rsidRPr="00365878" w:rsidRDefault="00DE3719" w:rsidP="002B2700">
            <w:pPr>
              <w:rPr>
                <w:rFonts w:ascii="Arial" w:hAnsi="Arial" w:cs="Arial"/>
                <w:sz w:val="20"/>
                <w:szCs w:val="20"/>
              </w:rPr>
            </w:pPr>
            <w:r w:rsidRPr="00DE3719">
              <w:rPr>
                <w:rFonts w:ascii="Arial" w:hAnsi="Arial" w:cs="Arial"/>
                <w:sz w:val="20"/>
                <w:szCs w:val="20"/>
              </w:rPr>
              <w:t>The month that each experiment was conducted in. Simply referred to as “</w:t>
            </w:r>
            <w:r w:rsidR="00593B02">
              <w:rPr>
                <w:rFonts w:ascii="Arial" w:hAnsi="Arial" w:cs="Arial"/>
                <w:sz w:val="20"/>
                <w:szCs w:val="20"/>
              </w:rPr>
              <w:t>e</w:t>
            </w:r>
            <w:r w:rsidR="00593B02" w:rsidRPr="00DE3719">
              <w:rPr>
                <w:rFonts w:ascii="Arial" w:hAnsi="Arial" w:cs="Arial"/>
                <w:sz w:val="20"/>
                <w:szCs w:val="20"/>
              </w:rPr>
              <w:t>xperiment</w:t>
            </w:r>
            <w:r w:rsidR="00593B02">
              <w:rPr>
                <w:rFonts w:ascii="Arial" w:hAnsi="Arial" w:cs="Arial"/>
                <w:sz w:val="20"/>
                <w:szCs w:val="20"/>
              </w:rPr>
              <w:t>al trial</w:t>
            </w:r>
            <w:r w:rsidRPr="00DE3719">
              <w:rPr>
                <w:rFonts w:ascii="Arial" w:hAnsi="Arial" w:cs="Arial"/>
                <w:sz w:val="20"/>
                <w:szCs w:val="20"/>
              </w:rPr>
              <w:t xml:space="preserve">” </w:t>
            </w:r>
            <w:r w:rsidR="00593B02">
              <w:rPr>
                <w:rFonts w:ascii="Arial" w:hAnsi="Arial" w:cs="Arial"/>
                <w:sz w:val="20"/>
                <w:szCs w:val="20"/>
              </w:rPr>
              <w:t xml:space="preserve">or “trial” </w:t>
            </w:r>
            <w:r w:rsidRPr="00DE3719">
              <w:rPr>
                <w:rFonts w:ascii="Arial" w:hAnsi="Arial" w:cs="Arial"/>
                <w:sz w:val="20"/>
                <w:szCs w:val="20"/>
              </w:rPr>
              <w:t>throughout the main paper.</w:t>
            </w:r>
            <w:r w:rsidR="00F563EF">
              <w:rPr>
                <w:rFonts w:ascii="Arial" w:hAnsi="Arial" w:cs="Arial"/>
                <w:sz w:val="20"/>
                <w:szCs w:val="20"/>
              </w:rPr>
              <w:t xml:space="preserve"> </w:t>
            </w:r>
          </w:p>
        </w:tc>
      </w:tr>
      <w:tr w:rsidR="00F563EF" w:rsidRPr="00365878" w14:paraId="2319D088" w14:textId="77777777" w:rsidTr="002B2700">
        <w:trPr>
          <w:trHeight w:val="432"/>
        </w:trPr>
        <w:tc>
          <w:tcPr>
            <w:tcW w:w="1975" w:type="dxa"/>
            <w:vAlign w:val="center"/>
          </w:tcPr>
          <w:p w14:paraId="1E020D02" w14:textId="36505AEC" w:rsidR="00F563EF" w:rsidRPr="00365878" w:rsidRDefault="00DE3719" w:rsidP="002B2700">
            <w:pPr>
              <w:rPr>
                <w:rFonts w:ascii="Arial" w:hAnsi="Arial" w:cs="Arial"/>
                <w:sz w:val="20"/>
                <w:szCs w:val="20"/>
              </w:rPr>
            </w:pPr>
            <w:r>
              <w:rPr>
                <w:rFonts w:ascii="Arial" w:hAnsi="Arial" w:cs="Arial"/>
                <w:sz w:val="20"/>
                <w:szCs w:val="20"/>
              </w:rPr>
              <w:t>hour</w:t>
            </w:r>
          </w:p>
        </w:tc>
        <w:tc>
          <w:tcPr>
            <w:tcW w:w="7375" w:type="dxa"/>
            <w:vAlign w:val="center"/>
          </w:tcPr>
          <w:p w14:paraId="4FB9B9CD" w14:textId="734BA847" w:rsidR="00F563EF" w:rsidRPr="00365878" w:rsidRDefault="00DE3719" w:rsidP="002B2700">
            <w:pPr>
              <w:rPr>
                <w:rFonts w:ascii="Arial" w:hAnsi="Arial" w:cs="Arial"/>
                <w:sz w:val="20"/>
                <w:szCs w:val="20"/>
              </w:rPr>
            </w:pPr>
            <w:r>
              <w:rPr>
                <w:rFonts w:ascii="Arial" w:hAnsi="Arial" w:cs="Arial"/>
                <w:sz w:val="20"/>
                <w:szCs w:val="20"/>
              </w:rPr>
              <w:t xml:space="preserve">The </w:t>
            </w:r>
            <w:r w:rsidR="00C647B1">
              <w:rPr>
                <w:rFonts w:ascii="Arial" w:hAnsi="Arial" w:cs="Arial"/>
                <w:sz w:val="20"/>
                <w:szCs w:val="20"/>
              </w:rPr>
              <w:t xml:space="preserve">numerical </w:t>
            </w:r>
            <w:r>
              <w:rPr>
                <w:rFonts w:ascii="Arial" w:hAnsi="Arial" w:cs="Arial"/>
                <w:sz w:val="20"/>
                <w:szCs w:val="20"/>
              </w:rPr>
              <w:t xml:space="preserve">hour of the </w:t>
            </w:r>
            <w:r w:rsidR="00C647B1">
              <w:rPr>
                <w:rFonts w:ascii="Arial" w:hAnsi="Arial" w:cs="Arial"/>
                <w:sz w:val="20"/>
                <w:szCs w:val="20"/>
              </w:rPr>
              <w:t xml:space="preserve">temperature record </w:t>
            </w:r>
          </w:p>
        </w:tc>
      </w:tr>
      <w:tr w:rsidR="00F563EF" w:rsidRPr="00365878" w14:paraId="45FF291A" w14:textId="77777777" w:rsidTr="002B2700">
        <w:trPr>
          <w:trHeight w:val="432"/>
        </w:trPr>
        <w:tc>
          <w:tcPr>
            <w:tcW w:w="1975" w:type="dxa"/>
            <w:vAlign w:val="center"/>
          </w:tcPr>
          <w:p w14:paraId="3061A9D4" w14:textId="7647D640" w:rsidR="00F563EF" w:rsidRPr="00365878" w:rsidRDefault="00C647B1" w:rsidP="002B2700">
            <w:pPr>
              <w:rPr>
                <w:rFonts w:ascii="Arial" w:hAnsi="Arial" w:cs="Arial"/>
                <w:sz w:val="20"/>
                <w:szCs w:val="20"/>
              </w:rPr>
            </w:pPr>
            <w:r>
              <w:rPr>
                <w:rFonts w:ascii="Arial" w:hAnsi="Arial" w:cs="Arial"/>
                <w:sz w:val="20"/>
                <w:szCs w:val="20"/>
              </w:rPr>
              <w:t>temp</w:t>
            </w:r>
          </w:p>
        </w:tc>
        <w:tc>
          <w:tcPr>
            <w:tcW w:w="7375" w:type="dxa"/>
            <w:vAlign w:val="center"/>
          </w:tcPr>
          <w:p w14:paraId="2DBCFB3D" w14:textId="7306BEC3" w:rsidR="00F563EF" w:rsidRPr="00365878" w:rsidRDefault="00F563EF" w:rsidP="002B2700">
            <w:pPr>
              <w:rPr>
                <w:rFonts w:ascii="Arial" w:hAnsi="Arial" w:cs="Arial"/>
                <w:sz w:val="20"/>
                <w:szCs w:val="20"/>
              </w:rPr>
            </w:pPr>
            <w:r>
              <w:rPr>
                <w:rFonts w:ascii="Arial" w:hAnsi="Arial" w:cs="Arial"/>
                <w:sz w:val="20"/>
                <w:szCs w:val="20"/>
              </w:rPr>
              <w:t>The a</w:t>
            </w:r>
            <w:r w:rsidR="00C647B1">
              <w:rPr>
                <w:rFonts w:ascii="Arial" w:hAnsi="Arial" w:cs="Arial"/>
                <w:sz w:val="20"/>
                <w:szCs w:val="20"/>
              </w:rPr>
              <w:t>ir</w:t>
            </w:r>
            <w:r>
              <w:rPr>
                <w:rFonts w:ascii="Arial" w:hAnsi="Arial" w:cs="Arial"/>
                <w:sz w:val="20"/>
                <w:szCs w:val="20"/>
              </w:rPr>
              <w:t xml:space="preserve"> temperature </w:t>
            </w:r>
            <w:r w:rsidR="0036793E">
              <w:rPr>
                <w:rFonts w:ascii="Arial" w:hAnsi="Arial" w:cs="Arial"/>
                <w:sz w:val="20"/>
                <w:szCs w:val="20"/>
              </w:rPr>
              <w:t>value</w:t>
            </w:r>
            <w:r w:rsidR="00C647B1">
              <w:rPr>
                <w:rFonts w:ascii="Arial" w:hAnsi="Arial" w:cs="Arial"/>
                <w:sz w:val="20"/>
                <w:szCs w:val="20"/>
              </w:rPr>
              <w:t xml:space="preserve"> for the corresponding hour on the corresponding date</w:t>
            </w:r>
          </w:p>
        </w:tc>
      </w:tr>
      <w:tr w:rsidR="00A413C5" w:rsidRPr="00365878" w14:paraId="7BECF816" w14:textId="77777777" w:rsidTr="002B2700">
        <w:trPr>
          <w:trHeight w:val="432"/>
        </w:trPr>
        <w:tc>
          <w:tcPr>
            <w:tcW w:w="1975" w:type="dxa"/>
            <w:vAlign w:val="center"/>
          </w:tcPr>
          <w:p w14:paraId="0A5AFC26" w14:textId="6EA8E7FD" w:rsidR="00A413C5" w:rsidRDefault="00A413C5" w:rsidP="002B2700">
            <w:pPr>
              <w:rPr>
                <w:rFonts w:ascii="Arial" w:hAnsi="Arial" w:cs="Arial"/>
                <w:sz w:val="20"/>
                <w:szCs w:val="20"/>
              </w:rPr>
            </w:pPr>
            <w:r>
              <w:rPr>
                <w:rFonts w:ascii="Arial" w:hAnsi="Arial" w:cs="Arial"/>
                <w:sz w:val="20"/>
                <w:szCs w:val="20"/>
              </w:rPr>
              <w:t>humidex</w:t>
            </w:r>
          </w:p>
        </w:tc>
        <w:tc>
          <w:tcPr>
            <w:tcW w:w="7375" w:type="dxa"/>
            <w:vAlign w:val="center"/>
          </w:tcPr>
          <w:p w14:paraId="5F87E870" w14:textId="4D034787" w:rsidR="00A413C5" w:rsidRDefault="00A413C5" w:rsidP="002B2700">
            <w:pPr>
              <w:rPr>
                <w:rFonts w:ascii="Arial" w:hAnsi="Arial" w:cs="Arial"/>
                <w:sz w:val="20"/>
                <w:szCs w:val="20"/>
              </w:rPr>
            </w:pPr>
            <w:r>
              <w:rPr>
                <w:rFonts w:ascii="Arial" w:hAnsi="Arial" w:cs="Arial"/>
                <w:sz w:val="20"/>
                <w:szCs w:val="20"/>
              </w:rPr>
              <w:t xml:space="preserve">The </w:t>
            </w:r>
            <w:r w:rsidR="008201DE">
              <w:rPr>
                <w:rFonts w:ascii="Arial" w:hAnsi="Arial" w:cs="Arial"/>
                <w:sz w:val="20"/>
                <w:szCs w:val="20"/>
              </w:rPr>
              <w:t>humidex value</w:t>
            </w:r>
            <w:r>
              <w:rPr>
                <w:rFonts w:ascii="Arial" w:hAnsi="Arial" w:cs="Arial"/>
                <w:sz w:val="20"/>
                <w:szCs w:val="20"/>
              </w:rPr>
              <w:t xml:space="preserve"> for the corresponding hour on the corresponding date</w:t>
            </w:r>
          </w:p>
        </w:tc>
      </w:tr>
    </w:tbl>
    <w:p w14:paraId="42B3C8BC" w14:textId="4FA5C7FF" w:rsidR="00F04490" w:rsidRDefault="00F04490">
      <w:pPr>
        <w:rPr>
          <w:rFonts w:ascii="Arial" w:hAnsi="Arial" w:cs="Arial"/>
        </w:rPr>
      </w:pPr>
      <w:r>
        <w:rPr>
          <w:rFonts w:ascii="Arial" w:hAnsi="Arial" w:cs="Arial"/>
        </w:rPr>
        <w:br w:type="page"/>
      </w:r>
    </w:p>
    <w:p w14:paraId="78AFB703" w14:textId="73737B91"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S4 data.csv</w:t>
      </w:r>
    </w:p>
    <w:p w14:paraId="080CF078" w14:textId="2CD233A1" w:rsidR="00F04490" w:rsidRDefault="00F04490" w:rsidP="00F04490">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sidR="00BD7436">
        <w:rPr>
          <w:rFonts w:ascii="Arial" w:hAnsi="Arial" w:cs="Arial"/>
        </w:rPr>
        <w:t>Estimates of p</w:t>
      </w:r>
      <w:r w:rsidR="005C05F4">
        <w:rPr>
          <w:rFonts w:ascii="Arial" w:hAnsi="Arial" w:cs="Arial"/>
        </w:rPr>
        <w:t>redator activity</w:t>
      </w:r>
      <w:r>
        <w:rPr>
          <w:rFonts w:ascii="Arial" w:hAnsi="Arial" w:cs="Arial"/>
        </w:rPr>
        <w:t xml:space="preserve"> </w:t>
      </w:r>
      <w:r w:rsidR="00BD7436">
        <w:rPr>
          <w:rFonts w:ascii="Arial" w:hAnsi="Arial" w:cs="Arial"/>
        </w:rPr>
        <w:t>during each experiment</w:t>
      </w:r>
      <w:r w:rsidR="0001252C">
        <w:rPr>
          <w:rFonts w:ascii="Arial" w:hAnsi="Arial" w:cs="Arial"/>
        </w:rPr>
        <w:t>al trial</w:t>
      </w:r>
      <w:r w:rsidR="00BD7436">
        <w:rPr>
          <w:rFonts w:ascii="Arial" w:hAnsi="Arial" w:cs="Arial"/>
        </w:rPr>
        <w:t>.</w:t>
      </w:r>
    </w:p>
    <w:p w14:paraId="7371E12A" w14:textId="595BE735" w:rsidR="00F04490" w:rsidRDefault="00F04490" w:rsidP="00F04490">
      <w:pPr>
        <w:tabs>
          <w:tab w:val="left" w:pos="2520"/>
        </w:tabs>
        <w:spacing w:after="0"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sidR="005C05F4">
        <w:rPr>
          <w:rFonts w:ascii="Arial" w:hAnsi="Arial" w:cs="Arial"/>
        </w:rPr>
        <w:t>Figure 3</w:t>
      </w:r>
    </w:p>
    <w:p w14:paraId="72D80396" w14:textId="32EBC67F" w:rsidR="00F04490" w:rsidRPr="00F04490" w:rsidRDefault="00F04490" w:rsidP="00F04490">
      <w:pPr>
        <w:tabs>
          <w:tab w:val="left" w:pos="2520"/>
        </w:tabs>
        <w:spacing w:line="240" w:lineRule="auto"/>
        <w:ind w:left="1800" w:hanging="1800"/>
        <w:jc w:val="both"/>
        <w:rPr>
          <w:rFonts w:ascii="Arial" w:hAnsi="Arial" w:cs="Arial"/>
        </w:rPr>
      </w:pPr>
      <w:r>
        <w:rPr>
          <w:rFonts w:ascii="Arial" w:hAnsi="Arial" w:cs="Arial"/>
          <w:b/>
          <w:bCs/>
        </w:rPr>
        <w:tab/>
      </w:r>
      <w:r>
        <w:rPr>
          <w:rFonts w:ascii="Arial" w:hAnsi="Arial" w:cs="Arial"/>
        </w:rPr>
        <w:t xml:space="preserve">Figure </w:t>
      </w:r>
      <w:r w:rsidR="005C05F4">
        <w:rPr>
          <w:rFonts w:ascii="Arial" w:hAnsi="Arial" w:cs="Arial"/>
        </w:rPr>
        <w:t>4 (</w:t>
      </w:r>
      <w:r w:rsidR="00C8291D">
        <w:rPr>
          <w:rFonts w:ascii="Arial" w:hAnsi="Arial" w:cs="Arial"/>
        </w:rPr>
        <w:t>‘R</w:t>
      </w:r>
      <w:r w:rsidR="005C05F4">
        <w:rPr>
          <w:rFonts w:ascii="Arial" w:hAnsi="Arial" w:cs="Arial"/>
        </w:rPr>
        <w:t>elative predator activity</w:t>
      </w:r>
      <w:r w:rsidR="00C8291D">
        <w:rPr>
          <w:rFonts w:ascii="Arial" w:hAnsi="Arial" w:cs="Arial"/>
        </w:rPr>
        <w:t>’</w:t>
      </w:r>
      <w:r w:rsidR="005C05F4">
        <w:rPr>
          <w:rFonts w:ascii="Arial" w:hAnsi="Arial" w:cs="Arial"/>
        </w:rPr>
        <w:t xml:space="preserve"> curve)</w:t>
      </w:r>
    </w:p>
    <w:p w14:paraId="659DC7A4" w14:textId="77777777" w:rsidR="00365878" w:rsidRDefault="00365878" w:rsidP="00F04490">
      <w:pPr>
        <w:tabs>
          <w:tab w:val="left" w:pos="2520"/>
        </w:tabs>
        <w:spacing w:line="240" w:lineRule="auto"/>
        <w:ind w:left="1800" w:hanging="1800"/>
        <w:jc w:val="both"/>
        <w:rPr>
          <w:rFonts w:ascii="Arial" w:hAnsi="Arial" w:cs="Arial"/>
        </w:rPr>
      </w:pPr>
    </w:p>
    <w:p w14:paraId="2B20392B" w14:textId="77777777" w:rsidR="00765017" w:rsidRDefault="00765017" w:rsidP="00F04490">
      <w:pPr>
        <w:tabs>
          <w:tab w:val="left" w:pos="2520"/>
        </w:tabs>
        <w:spacing w:line="240" w:lineRule="auto"/>
        <w:ind w:left="1800" w:hanging="1800"/>
        <w:jc w:val="both"/>
        <w:rPr>
          <w:rFonts w:ascii="Arial" w:hAnsi="Arial" w:cs="Arial"/>
        </w:rPr>
      </w:pPr>
    </w:p>
    <w:p w14:paraId="7AE6C912"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2307"/>
        <w:gridCol w:w="7043"/>
      </w:tblGrid>
      <w:tr w:rsidR="00365878" w:rsidRPr="00365878" w14:paraId="25879E56" w14:textId="77777777" w:rsidTr="002B2700">
        <w:trPr>
          <w:trHeight w:val="432"/>
        </w:trPr>
        <w:tc>
          <w:tcPr>
            <w:tcW w:w="1975" w:type="dxa"/>
            <w:vAlign w:val="center"/>
          </w:tcPr>
          <w:p w14:paraId="13AA54F3"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0889B23E"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5B9F1971" w14:textId="77777777" w:rsidTr="002B2700">
        <w:trPr>
          <w:trHeight w:val="432"/>
        </w:trPr>
        <w:tc>
          <w:tcPr>
            <w:tcW w:w="1975" w:type="dxa"/>
            <w:vAlign w:val="center"/>
          </w:tcPr>
          <w:p w14:paraId="5ED20A5A" w14:textId="77777777" w:rsidR="00365878" w:rsidRPr="00365878" w:rsidRDefault="00365878" w:rsidP="002B2700">
            <w:pPr>
              <w:rPr>
                <w:rFonts w:ascii="Arial" w:hAnsi="Arial" w:cs="Arial"/>
                <w:sz w:val="20"/>
                <w:szCs w:val="20"/>
              </w:rPr>
            </w:pPr>
            <w:r w:rsidRPr="00365878">
              <w:rPr>
                <w:rFonts w:ascii="Arial" w:hAnsi="Arial" w:cs="Arial"/>
                <w:sz w:val="20"/>
                <w:szCs w:val="20"/>
              </w:rPr>
              <w:t>month</w:t>
            </w:r>
          </w:p>
        </w:tc>
        <w:tc>
          <w:tcPr>
            <w:tcW w:w="7375" w:type="dxa"/>
            <w:vAlign w:val="center"/>
          </w:tcPr>
          <w:p w14:paraId="3AE418FB" w14:textId="55527F51" w:rsidR="00365878" w:rsidRPr="00365878" w:rsidRDefault="00365878" w:rsidP="002B2700">
            <w:pPr>
              <w:rPr>
                <w:rFonts w:ascii="Arial" w:hAnsi="Arial" w:cs="Arial"/>
                <w:sz w:val="20"/>
                <w:szCs w:val="20"/>
              </w:rPr>
            </w:pPr>
            <w:r w:rsidRPr="00365878">
              <w:rPr>
                <w:rFonts w:ascii="Arial" w:hAnsi="Arial" w:cs="Arial"/>
                <w:sz w:val="20"/>
                <w:szCs w:val="20"/>
              </w:rPr>
              <w:t>The month that each experiment</w:t>
            </w:r>
            <w:r w:rsidR="00593B02">
              <w:rPr>
                <w:rFonts w:ascii="Arial" w:hAnsi="Arial" w:cs="Arial"/>
                <w:sz w:val="20"/>
                <w:szCs w:val="20"/>
              </w:rPr>
              <w:t>al trial</w:t>
            </w:r>
            <w:r w:rsidRPr="00365878">
              <w:rPr>
                <w:rFonts w:ascii="Arial" w:hAnsi="Arial" w:cs="Arial"/>
                <w:sz w:val="20"/>
                <w:szCs w:val="20"/>
              </w:rPr>
              <w:t xml:space="preserve"> was conducted in. Simply referred to as “Experiment” throughout the main paper.</w:t>
            </w:r>
          </w:p>
        </w:tc>
      </w:tr>
      <w:tr w:rsidR="00365878" w:rsidRPr="00365878" w14:paraId="511D9C52" w14:textId="77777777" w:rsidTr="002B2700">
        <w:trPr>
          <w:trHeight w:val="432"/>
        </w:trPr>
        <w:tc>
          <w:tcPr>
            <w:tcW w:w="1975" w:type="dxa"/>
            <w:vAlign w:val="center"/>
          </w:tcPr>
          <w:p w14:paraId="019FF01A" w14:textId="6B3FD7E8" w:rsidR="00365878" w:rsidRPr="00365878" w:rsidRDefault="00C9645F" w:rsidP="002B2700">
            <w:pPr>
              <w:rPr>
                <w:rFonts w:ascii="Arial" w:hAnsi="Arial" w:cs="Arial"/>
                <w:sz w:val="20"/>
                <w:szCs w:val="20"/>
              </w:rPr>
            </w:pPr>
            <w:proofErr w:type="spellStart"/>
            <w:r>
              <w:rPr>
                <w:rFonts w:ascii="Arial" w:hAnsi="Arial" w:cs="Arial"/>
                <w:sz w:val="20"/>
                <w:szCs w:val="20"/>
              </w:rPr>
              <w:t>avg.air.temp</w:t>
            </w:r>
            <w:proofErr w:type="spellEnd"/>
          </w:p>
        </w:tc>
        <w:tc>
          <w:tcPr>
            <w:tcW w:w="7375" w:type="dxa"/>
            <w:vAlign w:val="center"/>
          </w:tcPr>
          <w:p w14:paraId="6FCAC612" w14:textId="64B962CF" w:rsidR="00365878" w:rsidRPr="00365878" w:rsidRDefault="00750B8C" w:rsidP="002B2700">
            <w:pPr>
              <w:rPr>
                <w:rFonts w:ascii="Arial" w:hAnsi="Arial" w:cs="Arial"/>
                <w:sz w:val="20"/>
                <w:szCs w:val="20"/>
              </w:rPr>
            </w:pPr>
            <w:r>
              <w:rPr>
                <w:rFonts w:ascii="Arial" w:hAnsi="Arial" w:cs="Arial"/>
                <w:sz w:val="20"/>
                <w:szCs w:val="20"/>
              </w:rPr>
              <w:t xml:space="preserve">Average air temperature during the </w:t>
            </w:r>
            <w:r w:rsidRPr="00750B8C">
              <w:rPr>
                <w:rFonts w:ascii="Arial" w:hAnsi="Arial" w:cs="Arial"/>
                <w:sz w:val="20"/>
                <w:szCs w:val="20"/>
              </w:rPr>
              <w:t>approximate four hours in which clams were fished in each of the five experiment</w:t>
            </w:r>
            <w:r w:rsidR="00593B02">
              <w:rPr>
                <w:rFonts w:ascii="Arial" w:hAnsi="Arial" w:cs="Arial"/>
                <w:sz w:val="20"/>
                <w:szCs w:val="20"/>
              </w:rPr>
              <w:t>al trial</w:t>
            </w:r>
            <w:r w:rsidRPr="00750B8C">
              <w:rPr>
                <w:rFonts w:ascii="Arial" w:hAnsi="Arial" w:cs="Arial"/>
                <w:sz w:val="20"/>
                <w:szCs w:val="20"/>
              </w:rPr>
              <w:t>s</w:t>
            </w:r>
            <w:r>
              <w:rPr>
                <w:rFonts w:ascii="Arial" w:hAnsi="Arial" w:cs="Arial"/>
                <w:sz w:val="20"/>
                <w:szCs w:val="20"/>
              </w:rPr>
              <w:t xml:space="preserve"> </w:t>
            </w:r>
            <w:bookmarkStart w:id="4" w:name="_Hlk178944702"/>
            <w:r>
              <w:rPr>
                <w:rFonts w:ascii="Arial" w:hAnsi="Arial" w:cs="Arial"/>
                <w:sz w:val="20"/>
                <w:szCs w:val="20"/>
              </w:rPr>
              <w:t xml:space="preserve">(i.e., average of hourly air temperatures in S3 Data) </w:t>
            </w:r>
            <w:r w:rsidR="00365878">
              <w:rPr>
                <w:rFonts w:ascii="Arial" w:hAnsi="Arial" w:cs="Arial"/>
                <w:sz w:val="20"/>
                <w:szCs w:val="20"/>
              </w:rPr>
              <w:t xml:space="preserve"> </w:t>
            </w:r>
            <w:bookmarkEnd w:id="4"/>
          </w:p>
        </w:tc>
      </w:tr>
      <w:tr w:rsidR="00365878" w:rsidRPr="00365878" w14:paraId="09B50683" w14:textId="77777777" w:rsidTr="002B2700">
        <w:trPr>
          <w:trHeight w:val="432"/>
        </w:trPr>
        <w:tc>
          <w:tcPr>
            <w:tcW w:w="1975" w:type="dxa"/>
            <w:vAlign w:val="center"/>
          </w:tcPr>
          <w:p w14:paraId="7802DDDD" w14:textId="3D22421E" w:rsidR="00365878" w:rsidRPr="00365878" w:rsidRDefault="00043179" w:rsidP="002B2700">
            <w:pPr>
              <w:rPr>
                <w:rFonts w:ascii="Arial" w:hAnsi="Arial" w:cs="Arial"/>
                <w:sz w:val="20"/>
                <w:szCs w:val="20"/>
              </w:rPr>
            </w:pPr>
            <w:proofErr w:type="spellStart"/>
            <w:r>
              <w:rPr>
                <w:rFonts w:ascii="Arial" w:hAnsi="Arial" w:cs="Arial"/>
                <w:sz w:val="20"/>
                <w:szCs w:val="20"/>
              </w:rPr>
              <w:t>crab.count</w:t>
            </w:r>
            <w:proofErr w:type="spellEnd"/>
          </w:p>
        </w:tc>
        <w:tc>
          <w:tcPr>
            <w:tcW w:w="7375" w:type="dxa"/>
            <w:vAlign w:val="center"/>
          </w:tcPr>
          <w:p w14:paraId="21064C97" w14:textId="39A26211" w:rsidR="00365878" w:rsidRPr="005421C9" w:rsidRDefault="009A45B0" w:rsidP="002B2700">
            <w:pPr>
              <w:rPr>
                <w:rFonts w:ascii="Arial" w:hAnsi="Arial" w:cs="Arial"/>
                <w:sz w:val="20"/>
                <w:szCs w:val="20"/>
              </w:rPr>
            </w:pPr>
            <w:r>
              <w:rPr>
                <w:rFonts w:ascii="Arial" w:hAnsi="Arial" w:cs="Arial"/>
                <w:sz w:val="20"/>
                <w:szCs w:val="20"/>
              </w:rPr>
              <w:t xml:space="preserve">The </w:t>
            </w:r>
            <w:r w:rsidR="00FC767B">
              <w:rPr>
                <w:rFonts w:ascii="Arial" w:hAnsi="Arial" w:cs="Arial"/>
                <w:sz w:val="20"/>
                <w:szCs w:val="20"/>
              </w:rPr>
              <w:t>number</w:t>
            </w:r>
            <w:r>
              <w:rPr>
                <w:rFonts w:ascii="Arial" w:hAnsi="Arial" w:cs="Arial"/>
                <w:sz w:val="20"/>
                <w:szCs w:val="20"/>
              </w:rPr>
              <w:t xml:space="preserve"> of live crabs within</w:t>
            </w:r>
            <w:r w:rsidR="00365878">
              <w:rPr>
                <w:rFonts w:ascii="Arial" w:hAnsi="Arial" w:cs="Arial"/>
                <w:sz w:val="20"/>
                <w:szCs w:val="20"/>
              </w:rPr>
              <w:t xml:space="preserve"> </w:t>
            </w:r>
            <w:r>
              <w:rPr>
                <w:rFonts w:ascii="Arial" w:hAnsi="Arial" w:cs="Arial"/>
                <w:sz w:val="20"/>
                <w:szCs w:val="20"/>
              </w:rPr>
              <w:t>each individual mesocosm plot at each time point.</w:t>
            </w:r>
            <w:r w:rsidR="005421C9">
              <w:rPr>
                <w:rFonts w:ascii="Arial" w:hAnsi="Arial" w:cs="Arial"/>
                <w:sz w:val="20"/>
                <w:szCs w:val="20"/>
              </w:rPr>
              <w:t xml:space="preserve"> Crab species observed in mesocosms included invasive European green crabs (</w:t>
            </w:r>
            <w:proofErr w:type="spellStart"/>
            <w:r w:rsidR="005421C9">
              <w:rPr>
                <w:rFonts w:ascii="Arial" w:hAnsi="Arial" w:cs="Arial"/>
                <w:i/>
                <w:iCs/>
                <w:sz w:val="20"/>
                <w:szCs w:val="20"/>
              </w:rPr>
              <w:t>Carcinus</w:t>
            </w:r>
            <w:proofErr w:type="spellEnd"/>
            <w:r w:rsidR="005421C9">
              <w:rPr>
                <w:rFonts w:ascii="Arial" w:hAnsi="Arial" w:cs="Arial"/>
                <w:i/>
                <w:iCs/>
                <w:sz w:val="20"/>
                <w:szCs w:val="20"/>
              </w:rPr>
              <w:t xml:space="preserve"> </w:t>
            </w:r>
            <w:proofErr w:type="spellStart"/>
            <w:r w:rsidR="005421C9">
              <w:rPr>
                <w:rFonts w:ascii="Arial" w:hAnsi="Arial" w:cs="Arial"/>
                <w:i/>
                <w:iCs/>
                <w:sz w:val="20"/>
                <w:szCs w:val="20"/>
              </w:rPr>
              <w:t>maenas</w:t>
            </w:r>
            <w:proofErr w:type="spellEnd"/>
            <w:r w:rsidR="005421C9">
              <w:rPr>
                <w:rFonts w:ascii="Arial" w:hAnsi="Arial" w:cs="Arial"/>
                <w:sz w:val="20"/>
                <w:szCs w:val="20"/>
              </w:rPr>
              <w:t>) and native rock crabs (</w:t>
            </w:r>
            <w:r w:rsidR="005421C9">
              <w:rPr>
                <w:rFonts w:ascii="Arial" w:hAnsi="Arial" w:cs="Arial"/>
                <w:i/>
                <w:iCs/>
                <w:sz w:val="20"/>
                <w:szCs w:val="20"/>
              </w:rPr>
              <w:t xml:space="preserve">Cancer </w:t>
            </w:r>
            <w:proofErr w:type="spellStart"/>
            <w:r w:rsidR="005421C9">
              <w:rPr>
                <w:rFonts w:ascii="Arial" w:hAnsi="Arial" w:cs="Arial"/>
                <w:i/>
                <w:iCs/>
                <w:sz w:val="20"/>
                <w:szCs w:val="20"/>
              </w:rPr>
              <w:t>irroratus</w:t>
            </w:r>
            <w:proofErr w:type="spellEnd"/>
            <w:r w:rsidR="005421C9">
              <w:rPr>
                <w:rFonts w:ascii="Arial" w:hAnsi="Arial" w:cs="Arial"/>
                <w:sz w:val="20"/>
                <w:szCs w:val="20"/>
              </w:rPr>
              <w:t>).</w:t>
            </w:r>
          </w:p>
        </w:tc>
      </w:tr>
      <w:tr w:rsidR="00365878" w:rsidRPr="00365878" w14:paraId="44C41148" w14:textId="77777777" w:rsidTr="002B2700">
        <w:trPr>
          <w:trHeight w:val="432"/>
        </w:trPr>
        <w:tc>
          <w:tcPr>
            <w:tcW w:w="1975" w:type="dxa"/>
            <w:vAlign w:val="center"/>
          </w:tcPr>
          <w:p w14:paraId="00C79846" w14:textId="6AD0AE1C" w:rsidR="00365878" w:rsidRPr="00365878" w:rsidRDefault="00043179" w:rsidP="002B2700">
            <w:pPr>
              <w:rPr>
                <w:rFonts w:ascii="Arial" w:hAnsi="Arial" w:cs="Arial"/>
                <w:sz w:val="20"/>
                <w:szCs w:val="20"/>
              </w:rPr>
            </w:pPr>
            <w:proofErr w:type="spellStart"/>
            <w:r>
              <w:rPr>
                <w:rFonts w:ascii="Arial" w:hAnsi="Arial" w:cs="Arial"/>
                <w:sz w:val="20"/>
                <w:szCs w:val="20"/>
              </w:rPr>
              <w:t>mudsnail.buckets.count</w:t>
            </w:r>
            <w:proofErr w:type="spellEnd"/>
          </w:p>
        </w:tc>
        <w:tc>
          <w:tcPr>
            <w:tcW w:w="7375" w:type="dxa"/>
            <w:vAlign w:val="center"/>
          </w:tcPr>
          <w:p w14:paraId="04297041" w14:textId="1CE6DC35" w:rsidR="00365878" w:rsidRPr="008A07A9" w:rsidRDefault="00FC767B" w:rsidP="002B2700">
            <w:pPr>
              <w:rPr>
                <w:rFonts w:ascii="Arial" w:hAnsi="Arial" w:cs="Arial"/>
                <w:sz w:val="20"/>
                <w:szCs w:val="20"/>
              </w:rPr>
            </w:pPr>
            <w:r>
              <w:rPr>
                <w:rFonts w:ascii="Arial" w:hAnsi="Arial" w:cs="Arial"/>
                <w:sz w:val="20"/>
                <w:szCs w:val="20"/>
              </w:rPr>
              <w:t xml:space="preserve">The number of individual mesocosm plots that contained multiple native </w:t>
            </w:r>
            <w:proofErr w:type="spellStart"/>
            <w:r>
              <w:rPr>
                <w:rFonts w:ascii="Arial" w:hAnsi="Arial" w:cs="Arial"/>
                <w:sz w:val="20"/>
                <w:szCs w:val="20"/>
              </w:rPr>
              <w:t>mudsnails</w:t>
            </w:r>
            <w:proofErr w:type="spellEnd"/>
            <w:r w:rsidR="008A07A9">
              <w:rPr>
                <w:rFonts w:ascii="Arial" w:hAnsi="Arial" w:cs="Arial"/>
                <w:sz w:val="20"/>
                <w:szCs w:val="20"/>
              </w:rPr>
              <w:t xml:space="preserve">, </w:t>
            </w:r>
            <w:proofErr w:type="spellStart"/>
            <w:r w:rsidR="008A07A9">
              <w:rPr>
                <w:rFonts w:ascii="Arial" w:hAnsi="Arial" w:cs="Arial"/>
                <w:i/>
                <w:iCs/>
                <w:sz w:val="20"/>
                <w:szCs w:val="20"/>
              </w:rPr>
              <w:t>Ilyanassa</w:t>
            </w:r>
            <w:proofErr w:type="spellEnd"/>
            <w:r w:rsidR="008A07A9">
              <w:rPr>
                <w:rFonts w:ascii="Arial" w:hAnsi="Arial" w:cs="Arial"/>
                <w:i/>
                <w:iCs/>
                <w:sz w:val="20"/>
                <w:szCs w:val="20"/>
              </w:rPr>
              <w:t xml:space="preserve"> </w:t>
            </w:r>
            <w:proofErr w:type="spellStart"/>
            <w:r w:rsidR="008A07A9">
              <w:rPr>
                <w:rFonts w:ascii="Arial" w:hAnsi="Arial" w:cs="Arial"/>
                <w:i/>
                <w:iCs/>
                <w:sz w:val="20"/>
                <w:szCs w:val="20"/>
              </w:rPr>
              <w:t>obsoleta</w:t>
            </w:r>
            <w:proofErr w:type="spellEnd"/>
            <w:r w:rsidR="008A07A9">
              <w:rPr>
                <w:rFonts w:ascii="Arial" w:hAnsi="Arial" w:cs="Arial"/>
                <w:sz w:val="20"/>
                <w:szCs w:val="20"/>
              </w:rPr>
              <w:t>.</w:t>
            </w:r>
          </w:p>
        </w:tc>
      </w:tr>
      <w:tr w:rsidR="00365878" w:rsidRPr="00365878" w14:paraId="223FBBD3" w14:textId="77777777" w:rsidTr="002B2700">
        <w:trPr>
          <w:trHeight w:val="432"/>
        </w:trPr>
        <w:tc>
          <w:tcPr>
            <w:tcW w:w="1975" w:type="dxa"/>
            <w:vAlign w:val="center"/>
          </w:tcPr>
          <w:p w14:paraId="30D7C7D0" w14:textId="0727E53C" w:rsidR="00365878" w:rsidRPr="00365878" w:rsidRDefault="00043179" w:rsidP="002B2700">
            <w:pPr>
              <w:rPr>
                <w:rFonts w:ascii="Arial" w:hAnsi="Arial" w:cs="Arial"/>
                <w:sz w:val="20"/>
                <w:szCs w:val="20"/>
              </w:rPr>
            </w:pPr>
            <w:proofErr w:type="spellStart"/>
            <w:r>
              <w:rPr>
                <w:rFonts w:ascii="Arial" w:hAnsi="Arial" w:cs="Arial"/>
                <w:sz w:val="20"/>
                <w:szCs w:val="20"/>
              </w:rPr>
              <w:t>tot.pred.activity</w:t>
            </w:r>
            <w:proofErr w:type="spellEnd"/>
          </w:p>
        </w:tc>
        <w:tc>
          <w:tcPr>
            <w:tcW w:w="7375" w:type="dxa"/>
            <w:vAlign w:val="center"/>
          </w:tcPr>
          <w:p w14:paraId="61194A2E" w14:textId="48B5B2F4" w:rsidR="00365878" w:rsidRPr="00365878" w:rsidRDefault="007D2640" w:rsidP="002B2700">
            <w:pPr>
              <w:rPr>
                <w:rFonts w:ascii="Arial" w:hAnsi="Arial" w:cs="Arial"/>
                <w:sz w:val="20"/>
                <w:szCs w:val="20"/>
              </w:rPr>
            </w:pPr>
            <w:r>
              <w:rPr>
                <w:rFonts w:ascii="Arial" w:hAnsi="Arial" w:cs="Arial"/>
                <w:sz w:val="20"/>
                <w:szCs w:val="20"/>
              </w:rPr>
              <w:t>Index of total predator activity</w:t>
            </w:r>
            <w:r w:rsidR="001E0F58">
              <w:rPr>
                <w:rFonts w:ascii="Arial" w:hAnsi="Arial" w:cs="Arial"/>
                <w:sz w:val="20"/>
                <w:szCs w:val="20"/>
              </w:rPr>
              <w:t xml:space="preserve"> for each experiment</w:t>
            </w:r>
            <w:r>
              <w:rPr>
                <w:rFonts w:ascii="Arial" w:hAnsi="Arial" w:cs="Arial"/>
                <w:sz w:val="20"/>
                <w:szCs w:val="20"/>
              </w:rPr>
              <w:t>, computed as</w:t>
            </w:r>
            <w:r w:rsidRPr="007D2640">
              <w:rPr>
                <w:rFonts w:ascii="Arial" w:hAnsi="Arial" w:cs="Arial"/>
                <w:sz w:val="20"/>
                <w:szCs w:val="20"/>
              </w:rPr>
              <w:t>:</w:t>
            </w:r>
            <w:r w:rsidRPr="007D2640">
              <w:rPr>
                <w:rFonts w:ascii="Arial" w:hAnsi="Arial" w:cs="Arial"/>
                <w:i/>
                <w:iCs/>
                <w:sz w:val="20"/>
                <w:szCs w:val="20"/>
              </w:rPr>
              <w:t xml:space="preserve"> </w:t>
            </w:r>
            <w:proofErr w:type="spellStart"/>
            <w:r w:rsidRPr="007D2640">
              <w:rPr>
                <w:rFonts w:ascii="Arial" w:hAnsi="Arial" w:cs="Arial"/>
                <w:i/>
                <w:iCs/>
                <w:sz w:val="20"/>
                <w:szCs w:val="20"/>
              </w:rPr>
              <w:t>tot.pred.activity</w:t>
            </w:r>
            <w:proofErr w:type="spellEnd"/>
            <w:r w:rsidRPr="007D2640">
              <w:rPr>
                <w:rFonts w:ascii="Arial" w:hAnsi="Arial" w:cs="Arial"/>
                <w:i/>
                <w:iCs/>
                <w:sz w:val="20"/>
                <w:szCs w:val="20"/>
              </w:rPr>
              <w:t xml:space="preserve"> = </w:t>
            </w:r>
            <w:proofErr w:type="spellStart"/>
            <w:r w:rsidRPr="007D2640">
              <w:rPr>
                <w:rFonts w:ascii="Arial" w:hAnsi="Arial" w:cs="Arial"/>
                <w:i/>
                <w:iCs/>
                <w:sz w:val="20"/>
                <w:szCs w:val="20"/>
              </w:rPr>
              <w:t>crab.count</w:t>
            </w:r>
            <w:proofErr w:type="spellEnd"/>
            <w:r w:rsidRPr="007D2640">
              <w:rPr>
                <w:rFonts w:ascii="Arial" w:hAnsi="Arial" w:cs="Arial"/>
                <w:i/>
                <w:iCs/>
                <w:sz w:val="20"/>
                <w:szCs w:val="20"/>
              </w:rPr>
              <w:t xml:space="preserve"> + </w:t>
            </w:r>
            <w:proofErr w:type="spellStart"/>
            <w:r w:rsidRPr="007D2640">
              <w:rPr>
                <w:rFonts w:ascii="Arial" w:hAnsi="Arial" w:cs="Arial"/>
                <w:i/>
                <w:iCs/>
                <w:sz w:val="20"/>
                <w:szCs w:val="20"/>
              </w:rPr>
              <w:t>mudsnail.bucket.count</w:t>
            </w:r>
            <w:proofErr w:type="spellEnd"/>
          </w:p>
        </w:tc>
      </w:tr>
      <w:tr w:rsidR="00365878" w:rsidRPr="00365878" w14:paraId="5792902A" w14:textId="77777777" w:rsidTr="002B2700">
        <w:trPr>
          <w:trHeight w:val="432"/>
        </w:trPr>
        <w:tc>
          <w:tcPr>
            <w:tcW w:w="1975" w:type="dxa"/>
            <w:vAlign w:val="center"/>
          </w:tcPr>
          <w:p w14:paraId="021563D3" w14:textId="6F60005E" w:rsidR="00365878" w:rsidRPr="00365878" w:rsidRDefault="00043179" w:rsidP="002B2700">
            <w:pPr>
              <w:rPr>
                <w:rFonts w:ascii="Arial" w:hAnsi="Arial" w:cs="Arial"/>
                <w:sz w:val="20"/>
                <w:szCs w:val="20"/>
              </w:rPr>
            </w:pPr>
            <w:proofErr w:type="spellStart"/>
            <w:r>
              <w:rPr>
                <w:rFonts w:ascii="Arial" w:hAnsi="Arial" w:cs="Arial"/>
                <w:sz w:val="20"/>
                <w:szCs w:val="20"/>
              </w:rPr>
              <w:t>rel.pred.activity</w:t>
            </w:r>
            <w:proofErr w:type="spellEnd"/>
          </w:p>
        </w:tc>
        <w:tc>
          <w:tcPr>
            <w:tcW w:w="7375" w:type="dxa"/>
            <w:vAlign w:val="center"/>
          </w:tcPr>
          <w:p w14:paraId="09A344C9" w14:textId="63487F4C" w:rsidR="00365878" w:rsidRPr="00365878" w:rsidRDefault="001E0F58" w:rsidP="002B2700">
            <w:pPr>
              <w:rPr>
                <w:rFonts w:ascii="Arial" w:hAnsi="Arial" w:cs="Arial"/>
                <w:sz w:val="20"/>
                <w:szCs w:val="20"/>
              </w:rPr>
            </w:pPr>
            <w:r>
              <w:rPr>
                <w:rFonts w:ascii="Arial" w:hAnsi="Arial" w:cs="Arial"/>
                <w:sz w:val="20"/>
                <w:szCs w:val="20"/>
              </w:rPr>
              <w:t xml:space="preserve">Index of predator activity for each experiment relative (i.e., proportional) to the highest </w:t>
            </w:r>
            <w:proofErr w:type="spellStart"/>
            <w:r w:rsidRPr="001E0F58">
              <w:rPr>
                <w:rFonts w:ascii="Arial" w:hAnsi="Arial" w:cs="Arial"/>
                <w:i/>
                <w:iCs/>
                <w:sz w:val="20"/>
                <w:szCs w:val="20"/>
              </w:rPr>
              <w:t>tot.pred.activity</w:t>
            </w:r>
            <w:proofErr w:type="spellEnd"/>
            <w:r>
              <w:rPr>
                <w:rFonts w:ascii="Arial" w:hAnsi="Arial" w:cs="Arial"/>
                <w:sz w:val="20"/>
                <w:szCs w:val="20"/>
              </w:rPr>
              <w:t xml:space="preserve"> value observed (June </w:t>
            </w:r>
            <w:r w:rsidR="00593B02">
              <w:rPr>
                <w:rFonts w:ascii="Arial" w:hAnsi="Arial" w:cs="Arial"/>
                <w:sz w:val="20"/>
                <w:szCs w:val="20"/>
              </w:rPr>
              <w:t xml:space="preserve">trial </w:t>
            </w:r>
            <w:r>
              <w:rPr>
                <w:rFonts w:ascii="Arial" w:hAnsi="Arial" w:cs="Arial"/>
                <w:sz w:val="20"/>
                <w:szCs w:val="20"/>
              </w:rPr>
              <w:t>= 42), Computed as:</w:t>
            </w:r>
            <w:r w:rsidRPr="001E0F58">
              <w:rPr>
                <w:rFonts w:ascii="Arial" w:hAnsi="Arial" w:cs="Arial"/>
                <w:i/>
                <w:iCs/>
                <w:sz w:val="20"/>
                <w:szCs w:val="20"/>
              </w:rPr>
              <w:t xml:space="preserve"> </w:t>
            </w:r>
            <w:proofErr w:type="spellStart"/>
            <w:r w:rsidRPr="001E0F58">
              <w:rPr>
                <w:rFonts w:ascii="Arial" w:hAnsi="Arial" w:cs="Arial"/>
                <w:i/>
                <w:iCs/>
                <w:sz w:val="20"/>
                <w:szCs w:val="20"/>
              </w:rPr>
              <w:t>rel.pred.activity</w:t>
            </w:r>
            <w:proofErr w:type="spellEnd"/>
            <w:r w:rsidRPr="001E0F58">
              <w:rPr>
                <w:rFonts w:ascii="Arial" w:hAnsi="Arial" w:cs="Arial"/>
                <w:i/>
                <w:iCs/>
                <w:sz w:val="20"/>
                <w:szCs w:val="20"/>
              </w:rPr>
              <w:t xml:space="preserve"> = </w:t>
            </w:r>
            <w:proofErr w:type="spellStart"/>
            <w:r w:rsidRPr="001E0F58">
              <w:rPr>
                <w:rFonts w:ascii="Arial" w:hAnsi="Arial" w:cs="Arial"/>
                <w:i/>
                <w:iCs/>
                <w:sz w:val="20"/>
                <w:szCs w:val="20"/>
              </w:rPr>
              <w:t>tot.pred.activity</w:t>
            </w:r>
            <w:proofErr w:type="spellEnd"/>
            <w:r w:rsidRPr="001E0F58">
              <w:rPr>
                <w:rFonts w:ascii="Arial" w:hAnsi="Arial" w:cs="Arial"/>
                <w:i/>
                <w:iCs/>
                <w:sz w:val="20"/>
                <w:szCs w:val="20"/>
              </w:rPr>
              <w:t xml:space="preserve"> ÷</w:t>
            </w:r>
            <w:r w:rsidRPr="006D3036">
              <w:rPr>
                <w:rFonts w:ascii="Arial" w:hAnsi="Arial" w:cs="Arial"/>
                <w:i/>
                <w:iCs/>
                <w:sz w:val="20"/>
                <w:szCs w:val="20"/>
              </w:rPr>
              <w:t xml:space="preserve"> </w:t>
            </w:r>
            <w:r>
              <w:rPr>
                <w:rFonts w:ascii="Arial" w:hAnsi="Arial" w:cs="Arial"/>
                <w:i/>
                <w:iCs/>
                <w:sz w:val="20"/>
                <w:szCs w:val="20"/>
              </w:rPr>
              <w:t>42</w:t>
            </w:r>
          </w:p>
        </w:tc>
      </w:tr>
    </w:tbl>
    <w:p w14:paraId="25F665E5" w14:textId="1DE12C73" w:rsidR="00F04490" w:rsidRDefault="00F04490">
      <w:pPr>
        <w:rPr>
          <w:rFonts w:ascii="Arial" w:hAnsi="Arial" w:cs="Arial"/>
        </w:rPr>
      </w:pPr>
      <w:r>
        <w:rPr>
          <w:rFonts w:ascii="Arial" w:hAnsi="Arial" w:cs="Arial"/>
        </w:rPr>
        <w:br w:type="page"/>
      </w:r>
    </w:p>
    <w:p w14:paraId="6DE30C58" w14:textId="4A335673"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S5 data.csv</w:t>
      </w:r>
    </w:p>
    <w:p w14:paraId="3A5D7445" w14:textId="46CB6BE6" w:rsidR="00F04490" w:rsidRDefault="00F04490" w:rsidP="00F04490">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proofErr w:type="spellStart"/>
      <w:r w:rsidR="000757B8">
        <w:rPr>
          <w:rFonts w:ascii="Arial" w:hAnsi="Arial" w:cs="Arial"/>
        </w:rPr>
        <w:t>R</w:t>
      </w:r>
      <w:r w:rsidR="001718A9">
        <w:rPr>
          <w:rFonts w:ascii="Arial" w:hAnsi="Arial" w:cs="Arial"/>
        </w:rPr>
        <w:t>eb</w:t>
      </w:r>
      <w:r w:rsidR="00DF0947">
        <w:rPr>
          <w:rFonts w:ascii="Arial" w:hAnsi="Arial" w:cs="Arial"/>
        </w:rPr>
        <w:t>u</w:t>
      </w:r>
      <w:r w:rsidR="001718A9">
        <w:rPr>
          <w:rFonts w:ascii="Arial" w:hAnsi="Arial" w:cs="Arial"/>
        </w:rPr>
        <w:t>rrowing</w:t>
      </w:r>
      <w:proofErr w:type="spellEnd"/>
      <w:r w:rsidR="001718A9">
        <w:rPr>
          <w:rFonts w:ascii="Arial" w:hAnsi="Arial" w:cs="Arial"/>
        </w:rPr>
        <w:t xml:space="preserve"> and mortality proportion</w:t>
      </w:r>
      <w:r w:rsidR="000757B8">
        <w:rPr>
          <w:rFonts w:ascii="Arial" w:hAnsi="Arial" w:cs="Arial"/>
        </w:rPr>
        <w:t xml:space="preserve">s for individual mesocosm plots at 48 h after fishing </w:t>
      </w:r>
      <w:r w:rsidR="001718A9">
        <w:rPr>
          <w:rFonts w:ascii="Arial" w:hAnsi="Arial" w:cs="Arial"/>
        </w:rPr>
        <w:t xml:space="preserve">in relation to the mean air temperature </w:t>
      </w:r>
      <w:r w:rsidR="001718A9" w:rsidRPr="001718A9">
        <w:rPr>
          <w:rFonts w:ascii="Arial" w:hAnsi="Arial" w:cs="Arial"/>
        </w:rPr>
        <w:t>during the approximate four hours in which clams were fished in each of the five experiment</w:t>
      </w:r>
      <w:r w:rsidR="00593B02">
        <w:rPr>
          <w:rFonts w:ascii="Arial" w:hAnsi="Arial" w:cs="Arial"/>
        </w:rPr>
        <w:t>al trial</w:t>
      </w:r>
      <w:r w:rsidR="001718A9" w:rsidRPr="001718A9">
        <w:rPr>
          <w:rFonts w:ascii="Arial" w:hAnsi="Arial" w:cs="Arial"/>
        </w:rPr>
        <w:t>s</w:t>
      </w:r>
      <w:r w:rsidR="001718A9">
        <w:rPr>
          <w:rFonts w:ascii="Arial" w:hAnsi="Arial" w:cs="Arial"/>
        </w:rPr>
        <w:t xml:space="preserve"> </w:t>
      </w:r>
      <w:r w:rsidR="001718A9" w:rsidRPr="001718A9">
        <w:rPr>
          <w:rFonts w:ascii="Arial" w:hAnsi="Arial" w:cs="Arial"/>
        </w:rPr>
        <w:t>(i.e., average of hourly air temperatures</w:t>
      </w:r>
      <w:r w:rsidR="001718A9">
        <w:rPr>
          <w:rFonts w:ascii="Arial" w:hAnsi="Arial" w:cs="Arial"/>
        </w:rPr>
        <w:t xml:space="preserve"> for each </w:t>
      </w:r>
      <w:r w:rsidR="00FB689E">
        <w:rPr>
          <w:rFonts w:ascii="Arial" w:hAnsi="Arial" w:cs="Arial"/>
        </w:rPr>
        <w:t>trial</w:t>
      </w:r>
      <w:r w:rsidR="00FB689E" w:rsidRPr="001718A9">
        <w:rPr>
          <w:rFonts w:ascii="Arial" w:hAnsi="Arial" w:cs="Arial"/>
        </w:rPr>
        <w:t xml:space="preserve"> </w:t>
      </w:r>
      <w:r w:rsidR="001718A9" w:rsidRPr="001718A9">
        <w:rPr>
          <w:rFonts w:ascii="Arial" w:hAnsi="Arial" w:cs="Arial"/>
        </w:rPr>
        <w:t>in S3 Data)</w:t>
      </w:r>
      <w:r w:rsidR="001718A9">
        <w:rPr>
          <w:rFonts w:ascii="Arial" w:hAnsi="Arial" w:cs="Arial"/>
        </w:rPr>
        <w:t>.</w:t>
      </w:r>
    </w:p>
    <w:p w14:paraId="40DA244D" w14:textId="08AD12ED" w:rsidR="00F04490" w:rsidRPr="00F04490" w:rsidRDefault="00F04490" w:rsidP="00765017">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Figure </w:t>
      </w:r>
      <w:r w:rsidR="0081388C">
        <w:rPr>
          <w:rFonts w:ascii="Arial" w:hAnsi="Arial" w:cs="Arial"/>
        </w:rPr>
        <w:t>4</w:t>
      </w:r>
      <w:r w:rsidR="00AE053E">
        <w:rPr>
          <w:rFonts w:ascii="Arial" w:hAnsi="Arial" w:cs="Arial"/>
        </w:rPr>
        <w:t xml:space="preserve"> (‘</w:t>
      </w:r>
      <w:proofErr w:type="spellStart"/>
      <w:r w:rsidR="00AE053E">
        <w:rPr>
          <w:rFonts w:ascii="Arial" w:hAnsi="Arial" w:cs="Arial"/>
        </w:rPr>
        <w:t>Reburrowing</w:t>
      </w:r>
      <w:proofErr w:type="spellEnd"/>
      <w:r w:rsidR="00AE053E">
        <w:rPr>
          <w:rFonts w:ascii="Arial" w:hAnsi="Arial" w:cs="Arial"/>
        </w:rPr>
        <w:t xml:space="preserve">’ and ‘Mortality’ curves) </w:t>
      </w:r>
    </w:p>
    <w:p w14:paraId="07982646" w14:textId="77777777" w:rsidR="00365878" w:rsidRDefault="00365878" w:rsidP="00F04490">
      <w:pPr>
        <w:tabs>
          <w:tab w:val="left" w:pos="2520"/>
        </w:tabs>
        <w:spacing w:line="240" w:lineRule="auto"/>
        <w:ind w:left="1800" w:hanging="1800"/>
        <w:jc w:val="both"/>
        <w:rPr>
          <w:rFonts w:ascii="Arial" w:hAnsi="Arial" w:cs="Arial"/>
        </w:rPr>
      </w:pPr>
    </w:p>
    <w:p w14:paraId="53302097" w14:textId="77777777" w:rsidR="00765017" w:rsidRDefault="00765017" w:rsidP="00F04490">
      <w:pPr>
        <w:tabs>
          <w:tab w:val="left" w:pos="2520"/>
        </w:tabs>
        <w:spacing w:line="240" w:lineRule="auto"/>
        <w:ind w:left="1800" w:hanging="1800"/>
        <w:jc w:val="both"/>
        <w:rPr>
          <w:rFonts w:ascii="Arial" w:hAnsi="Arial" w:cs="Arial"/>
        </w:rPr>
      </w:pPr>
    </w:p>
    <w:p w14:paraId="755EBB83"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365878" w:rsidRPr="00365878" w14:paraId="1CD69599" w14:textId="77777777" w:rsidTr="002B2700">
        <w:trPr>
          <w:trHeight w:val="432"/>
        </w:trPr>
        <w:tc>
          <w:tcPr>
            <w:tcW w:w="1975" w:type="dxa"/>
            <w:vAlign w:val="center"/>
          </w:tcPr>
          <w:p w14:paraId="1A1263C3"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4E89F05A" w14:textId="77777777" w:rsidR="00365878" w:rsidRPr="00365878" w:rsidRDefault="00365878" w:rsidP="002B2700">
            <w:pPr>
              <w:rPr>
                <w:rFonts w:ascii="Arial" w:hAnsi="Arial" w:cs="Arial"/>
                <w:b/>
                <w:bCs/>
                <w:sz w:val="20"/>
                <w:szCs w:val="20"/>
              </w:rPr>
            </w:pPr>
            <w:r w:rsidRPr="00365878">
              <w:rPr>
                <w:rFonts w:ascii="Arial" w:hAnsi="Arial" w:cs="Arial"/>
                <w:b/>
                <w:bCs/>
                <w:sz w:val="20"/>
                <w:szCs w:val="20"/>
              </w:rPr>
              <w:t>Description</w:t>
            </w:r>
          </w:p>
        </w:tc>
      </w:tr>
      <w:tr w:rsidR="00365878" w:rsidRPr="00365878" w14:paraId="654EDD2E" w14:textId="77777777" w:rsidTr="002B2700">
        <w:trPr>
          <w:trHeight w:val="432"/>
        </w:trPr>
        <w:tc>
          <w:tcPr>
            <w:tcW w:w="1975" w:type="dxa"/>
            <w:vAlign w:val="center"/>
          </w:tcPr>
          <w:p w14:paraId="6F35CD72" w14:textId="77777777" w:rsidR="00365878" w:rsidRPr="00365878" w:rsidRDefault="00365878" w:rsidP="002B2700">
            <w:pPr>
              <w:rPr>
                <w:rFonts w:ascii="Arial" w:hAnsi="Arial" w:cs="Arial"/>
                <w:sz w:val="20"/>
                <w:szCs w:val="20"/>
              </w:rPr>
            </w:pPr>
            <w:r w:rsidRPr="00365878">
              <w:rPr>
                <w:rFonts w:ascii="Arial" w:hAnsi="Arial" w:cs="Arial"/>
                <w:sz w:val="20"/>
                <w:szCs w:val="20"/>
              </w:rPr>
              <w:t>month</w:t>
            </w:r>
          </w:p>
        </w:tc>
        <w:tc>
          <w:tcPr>
            <w:tcW w:w="7375" w:type="dxa"/>
            <w:vAlign w:val="center"/>
          </w:tcPr>
          <w:p w14:paraId="7E177776" w14:textId="04F72502" w:rsidR="00365878" w:rsidRPr="00365878" w:rsidRDefault="00365878" w:rsidP="002B2700">
            <w:pPr>
              <w:rPr>
                <w:rFonts w:ascii="Arial" w:hAnsi="Arial" w:cs="Arial"/>
                <w:sz w:val="20"/>
                <w:szCs w:val="20"/>
              </w:rPr>
            </w:pPr>
            <w:r w:rsidRPr="00365878">
              <w:rPr>
                <w:rFonts w:ascii="Arial" w:hAnsi="Arial" w:cs="Arial"/>
                <w:sz w:val="20"/>
                <w:szCs w:val="20"/>
              </w:rPr>
              <w:t>The month that each experiment</w:t>
            </w:r>
            <w:r w:rsidR="00F80318">
              <w:rPr>
                <w:rFonts w:ascii="Arial" w:hAnsi="Arial" w:cs="Arial"/>
                <w:sz w:val="20"/>
                <w:szCs w:val="20"/>
              </w:rPr>
              <w:t>al trial</w:t>
            </w:r>
            <w:r w:rsidRPr="00365878">
              <w:rPr>
                <w:rFonts w:ascii="Arial" w:hAnsi="Arial" w:cs="Arial"/>
                <w:sz w:val="20"/>
                <w:szCs w:val="20"/>
              </w:rPr>
              <w:t xml:space="preserve"> was conducted in. Simply referred to as “</w:t>
            </w:r>
            <w:r w:rsidR="00F80318">
              <w:rPr>
                <w:rFonts w:ascii="Arial" w:hAnsi="Arial" w:cs="Arial"/>
                <w:sz w:val="20"/>
                <w:szCs w:val="20"/>
              </w:rPr>
              <w:t>e</w:t>
            </w:r>
            <w:r w:rsidR="00F80318" w:rsidRPr="00365878">
              <w:rPr>
                <w:rFonts w:ascii="Arial" w:hAnsi="Arial" w:cs="Arial"/>
                <w:sz w:val="20"/>
                <w:szCs w:val="20"/>
              </w:rPr>
              <w:t>xperiment</w:t>
            </w:r>
            <w:r w:rsidR="00F80318">
              <w:rPr>
                <w:rFonts w:ascii="Arial" w:hAnsi="Arial" w:cs="Arial"/>
                <w:sz w:val="20"/>
                <w:szCs w:val="20"/>
              </w:rPr>
              <w:t>al trial</w:t>
            </w:r>
            <w:r w:rsidRPr="00365878">
              <w:rPr>
                <w:rFonts w:ascii="Arial" w:hAnsi="Arial" w:cs="Arial"/>
                <w:sz w:val="20"/>
                <w:szCs w:val="20"/>
              </w:rPr>
              <w:t>”</w:t>
            </w:r>
            <w:r w:rsidR="00F80318">
              <w:rPr>
                <w:rFonts w:ascii="Arial" w:hAnsi="Arial" w:cs="Arial"/>
                <w:sz w:val="20"/>
                <w:szCs w:val="20"/>
              </w:rPr>
              <w:t xml:space="preserve"> or “trial”</w:t>
            </w:r>
            <w:r w:rsidRPr="00365878">
              <w:rPr>
                <w:rFonts w:ascii="Arial" w:hAnsi="Arial" w:cs="Arial"/>
                <w:sz w:val="20"/>
                <w:szCs w:val="20"/>
              </w:rPr>
              <w:t xml:space="preserve"> throughout the main paper.</w:t>
            </w:r>
          </w:p>
        </w:tc>
      </w:tr>
      <w:tr w:rsidR="00C45E7D" w:rsidRPr="00365878" w14:paraId="736C64F7" w14:textId="77777777" w:rsidTr="002B2700">
        <w:trPr>
          <w:trHeight w:val="432"/>
        </w:trPr>
        <w:tc>
          <w:tcPr>
            <w:tcW w:w="1975" w:type="dxa"/>
            <w:vAlign w:val="center"/>
          </w:tcPr>
          <w:p w14:paraId="1D881C88" w14:textId="08F7C6E7" w:rsidR="00C45E7D" w:rsidRPr="00365878" w:rsidRDefault="00B87B04" w:rsidP="002B2700">
            <w:pPr>
              <w:rPr>
                <w:rFonts w:ascii="Arial" w:hAnsi="Arial" w:cs="Arial"/>
                <w:sz w:val="20"/>
                <w:szCs w:val="20"/>
              </w:rPr>
            </w:pPr>
            <w:proofErr w:type="spellStart"/>
            <w:r>
              <w:rPr>
                <w:rFonts w:ascii="Arial" w:hAnsi="Arial" w:cs="Arial"/>
                <w:sz w:val="20"/>
                <w:szCs w:val="20"/>
              </w:rPr>
              <w:t>exp</w:t>
            </w:r>
            <w:r w:rsidR="00C45E7D">
              <w:rPr>
                <w:rFonts w:ascii="Arial" w:hAnsi="Arial" w:cs="Arial"/>
                <w:sz w:val="20"/>
                <w:szCs w:val="20"/>
              </w:rPr>
              <w:t>.temp</w:t>
            </w:r>
            <w:proofErr w:type="spellEnd"/>
          </w:p>
        </w:tc>
        <w:tc>
          <w:tcPr>
            <w:tcW w:w="7375" w:type="dxa"/>
            <w:vAlign w:val="center"/>
          </w:tcPr>
          <w:p w14:paraId="09BB59B0" w14:textId="55303DCB" w:rsidR="00C45E7D" w:rsidRPr="00365878" w:rsidRDefault="00C45E7D" w:rsidP="002B2700">
            <w:pPr>
              <w:rPr>
                <w:rFonts w:ascii="Arial" w:hAnsi="Arial" w:cs="Arial"/>
                <w:sz w:val="20"/>
                <w:szCs w:val="20"/>
              </w:rPr>
            </w:pPr>
            <w:r>
              <w:rPr>
                <w:rFonts w:ascii="Arial" w:hAnsi="Arial" w:cs="Arial"/>
                <w:sz w:val="20"/>
                <w:szCs w:val="20"/>
              </w:rPr>
              <w:t xml:space="preserve">Average air temperature during the </w:t>
            </w:r>
            <w:r w:rsidRPr="00750B8C">
              <w:rPr>
                <w:rFonts w:ascii="Arial" w:hAnsi="Arial" w:cs="Arial"/>
                <w:sz w:val="20"/>
                <w:szCs w:val="20"/>
              </w:rPr>
              <w:t xml:space="preserve">approximate four hours in which clams were fished in each of the five </w:t>
            </w:r>
            <w:r w:rsidR="00593B02" w:rsidRPr="00750B8C">
              <w:rPr>
                <w:rFonts w:ascii="Arial" w:hAnsi="Arial" w:cs="Arial"/>
                <w:sz w:val="20"/>
                <w:szCs w:val="20"/>
              </w:rPr>
              <w:t>experiment</w:t>
            </w:r>
            <w:r w:rsidR="00593B02">
              <w:rPr>
                <w:rFonts w:ascii="Arial" w:hAnsi="Arial" w:cs="Arial"/>
                <w:sz w:val="20"/>
                <w:szCs w:val="20"/>
              </w:rPr>
              <w:t xml:space="preserve">al trials </w:t>
            </w:r>
            <w:r>
              <w:rPr>
                <w:rFonts w:ascii="Arial" w:hAnsi="Arial" w:cs="Arial"/>
                <w:sz w:val="20"/>
                <w:szCs w:val="20"/>
              </w:rPr>
              <w:t xml:space="preserve">(i.e., average of hourly air temperatures in S3 Data)  </w:t>
            </w:r>
          </w:p>
        </w:tc>
      </w:tr>
      <w:tr w:rsidR="00365878" w:rsidRPr="00365878" w14:paraId="3885AC58" w14:textId="77777777" w:rsidTr="002B2700">
        <w:trPr>
          <w:trHeight w:val="432"/>
        </w:trPr>
        <w:tc>
          <w:tcPr>
            <w:tcW w:w="1975" w:type="dxa"/>
            <w:vAlign w:val="center"/>
          </w:tcPr>
          <w:p w14:paraId="206A4222" w14:textId="4B26B919" w:rsidR="00365878" w:rsidRPr="00365878" w:rsidRDefault="00C45E7D" w:rsidP="002B2700">
            <w:pPr>
              <w:rPr>
                <w:rFonts w:ascii="Arial" w:hAnsi="Arial" w:cs="Arial"/>
                <w:sz w:val="20"/>
                <w:szCs w:val="20"/>
              </w:rPr>
            </w:pPr>
            <w:r>
              <w:rPr>
                <w:rFonts w:ascii="Arial" w:hAnsi="Arial" w:cs="Arial"/>
                <w:sz w:val="20"/>
                <w:szCs w:val="20"/>
              </w:rPr>
              <w:t>metric</w:t>
            </w:r>
          </w:p>
        </w:tc>
        <w:tc>
          <w:tcPr>
            <w:tcW w:w="7375" w:type="dxa"/>
            <w:vAlign w:val="center"/>
          </w:tcPr>
          <w:p w14:paraId="2777C322" w14:textId="6C36F072" w:rsidR="00365878" w:rsidRPr="00365878" w:rsidRDefault="000757B8" w:rsidP="002B2700">
            <w:pPr>
              <w:rPr>
                <w:rFonts w:ascii="Arial" w:hAnsi="Arial" w:cs="Arial"/>
                <w:sz w:val="20"/>
                <w:szCs w:val="20"/>
              </w:rPr>
            </w:pPr>
            <w:r>
              <w:rPr>
                <w:rFonts w:ascii="Arial" w:hAnsi="Arial" w:cs="Arial"/>
                <w:sz w:val="20"/>
                <w:szCs w:val="20"/>
              </w:rPr>
              <w:t>The endpoint recorded in reference to the clams. burrowed.48</w:t>
            </w:r>
            <w:r w:rsidR="00E31830">
              <w:rPr>
                <w:rFonts w:ascii="Arial" w:hAnsi="Arial" w:cs="Arial"/>
                <w:sz w:val="20"/>
                <w:szCs w:val="20"/>
              </w:rPr>
              <w:t>h</w:t>
            </w:r>
            <w:r>
              <w:rPr>
                <w:rFonts w:ascii="Arial" w:hAnsi="Arial" w:cs="Arial"/>
                <w:sz w:val="20"/>
                <w:szCs w:val="20"/>
              </w:rPr>
              <w:t xml:space="preserve"> = </w:t>
            </w:r>
            <w:r w:rsidR="00E31830">
              <w:rPr>
                <w:rFonts w:ascii="Arial" w:hAnsi="Arial" w:cs="Arial"/>
                <w:sz w:val="20"/>
                <w:szCs w:val="20"/>
              </w:rPr>
              <w:t xml:space="preserve">clams </w:t>
            </w:r>
            <w:proofErr w:type="spellStart"/>
            <w:r w:rsidR="00E31830">
              <w:rPr>
                <w:rFonts w:ascii="Arial" w:hAnsi="Arial" w:cs="Arial"/>
                <w:sz w:val="20"/>
                <w:szCs w:val="20"/>
              </w:rPr>
              <w:t>reburrowed</w:t>
            </w:r>
            <w:proofErr w:type="spellEnd"/>
            <w:r w:rsidR="00E31830">
              <w:rPr>
                <w:rFonts w:ascii="Arial" w:hAnsi="Arial" w:cs="Arial"/>
                <w:sz w:val="20"/>
                <w:szCs w:val="20"/>
              </w:rPr>
              <w:t xml:space="preserve"> after 48 h; dead.48h = clams dead after 48 h.</w:t>
            </w:r>
          </w:p>
        </w:tc>
      </w:tr>
      <w:tr w:rsidR="00365878" w:rsidRPr="00365878" w14:paraId="1F96D37F" w14:textId="77777777" w:rsidTr="002B2700">
        <w:trPr>
          <w:trHeight w:val="432"/>
        </w:trPr>
        <w:tc>
          <w:tcPr>
            <w:tcW w:w="1975" w:type="dxa"/>
            <w:vAlign w:val="center"/>
          </w:tcPr>
          <w:p w14:paraId="7B318043" w14:textId="7D08A526" w:rsidR="00365878" w:rsidRPr="00365878" w:rsidRDefault="00C45E7D" w:rsidP="002B2700">
            <w:pPr>
              <w:rPr>
                <w:rFonts w:ascii="Arial" w:hAnsi="Arial" w:cs="Arial"/>
                <w:sz w:val="20"/>
                <w:szCs w:val="20"/>
              </w:rPr>
            </w:pPr>
            <w:r>
              <w:rPr>
                <w:rFonts w:ascii="Arial" w:hAnsi="Arial" w:cs="Arial"/>
                <w:sz w:val="20"/>
                <w:szCs w:val="20"/>
              </w:rPr>
              <w:t>proportion</w:t>
            </w:r>
          </w:p>
        </w:tc>
        <w:tc>
          <w:tcPr>
            <w:tcW w:w="7375" w:type="dxa"/>
            <w:vAlign w:val="center"/>
          </w:tcPr>
          <w:p w14:paraId="35127171" w14:textId="7AA79D13" w:rsidR="00365878" w:rsidRPr="00365878" w:rsidRDefault="00E31830" w:rsidP="002B2700">
            <w:pPr>
              <w:rPr>
                <w:rFonts w:ascii="Arial" w:hAnsi="Arial" w:cs="Arial"/>
                <w:sz w:val="20"/>
                <w:szCs w:val="20"/>
              </w:rPr>
            </w:pPr>
            <w:r>
              <w:rPr>
                <w:rFonts w:ascii="Arial" w:hAnsi="Arial" w:cs="Arial"/>
                <w:sz w:val="20"/>
                <w:szCs w:val="20"/>
              </w:rPr>
              <w:t xml:space="preserve">The numerical proportion of clams either </w:t>
            </w:r>
            <w:proofErr w:type="spellStart"/>
            <w:r w:rsidR="0026238D">
              <w:rPr>
                <w:rFonts w:ascii="Arial" w:hAnsi="Arial" w:cs="Arial"/>
                <w:sz w:val="20"/>
                <w:szCs w:val="20"/>
              </w:rPr>
              <w:t>reburrow</w:t>
            </w:r>
            <w:r>
              <w:rPr>
                <w:rFonts w:ascii="Arial" w:hAnsi="Arial" w:cs="Arial"/>
                <w:sz w:val="20"/>
                <w:szCs w:val="20"/>
              </w:rPr>
              <w:t>ed</w:t>
            </w:r>
            <w:proofErr w:type="spellEnd"/>
            <w:r>
              <w:rPr>
                <w:rFonts w:ascii="Arial" w:hAnsi="Arial" w:cs="Arial"/>
                <w:sz w:val="20"/>
                <w:szCs w:val="20"/>
              </w:rPr>
              <w:t xml:space="preserve"> (</w:t>
            </w:r>
            <w:r>
              <w:rPr>
                <w:rFonts w:ascii="Arial" w:hAnsi="Arial" w:cs="Arial"/>
                <w:i/>
                <w:iCs/>
                <w:sz w:val="20"/>
                <w:szCs w:val="20"/>
              </w:rPr>
              <w:t>metric</w:t>
            </w:r>
            <w:r w:rsidRPr="00E31830">
              <w:rPr>
                <w:rFonts w:ascii="Arial" w:hAnsi="Arial" w:cs="Arial"/>
                <w:sz w:val="20"/>
                <w:szCs w:val="20"/>
              </w:rPr>
              <w:t xml:space="preserve">: </w:t>
            </w:r>
            <w:r>
              <w:rPr>
                <w:rFonts w:ascii="Arial" w:hAnsi="Arial" w:cs="Arial"/>
                <w:sz w:val="20"/>
                <w:szCs w:val="20"/>
              </w:rPr>
              <w:t>burrowed.48h) or dead (</w:t>
            </w:r>
            <w:r>
              <w:rPr>
                <w:rFonts w:ascii="Arial" w:hAnsi="Arial" w:cs="Arial"/>
                <w:i/>
                <w:iCs/>
                <w:sz w:val="20"/>
                <w:szCs w:val="20"/>
              </w:rPr>
              <w:t>metric</w:t>
            </w:r>
            <w:r w:rsidRPr="00E31830">
              <w:rPr>
                <w:rFonts w:ascii="Arial" w:hAnsi="Arial" w:cs="Arial"/>
                <w:sz w:val="20"/>
                <w:szCs w:val="20"/>
              </w:rPr>
              <w:t>:</w:t>
            </w:r>
            <w:r>
              <w:rPr>
                <w:rFonts w:ascii="Arial" w:hAnsi="Arial" w:cs="Arial"/>
                <w:i/>
                <w:iCs/>
                <w:sz w:val="20"/>
                <w:szCs w:val="20"/>
              </w:rPr>
              <w:t xml:space="preserve"> </w:t>
            </w:r>
            <w:r>
              <w:rPr>
                <w:rFonts w:ascii="Arial" w:hAnsi="Arial" w:cs="Arial"/>
                <w:sz w:val="20"/>
                <w:szCs w:val="20"/>
              </w:rPr>
              <w:t>dead.48h) for each mesocosm plot after 48 h.</w:t>
            </w:r>
          </w:p>
        </w:tc>
      </w:tr>
    </w:tbl>
    <w:p w14:paraId="6272EC60" w14:textId="632D13E9" w:rsidR="00F04490" w:rsidRDefault="00F04490">
      <w:pPr>
        <w:rPr>
          <w:rFonts w:ascii="Arial" w:hAnsi="Arial" w:cs="Arial"/>
        </w:rPr>
      </w:pPr>
      <w:r>
        <w:rPr>
          <w:rFonts w:ascii="Arial" w:hAnsi="Arial" w:cs="Arial"/>
        </w:rPr>
        <w:br w:type="page"/>
      </w:r>
    </w:p>
    <w:p w14:paraId="44E2326B" w14:textId="146CFEEB" w:rsidR="00BB36E9" w:rsidRPr="00703B47" w:rsidRDefault="00BB36E9" w:rsidP="00BB36E9">
      <w:pPr>
        <w:spacing w:line="240" w:lineRule="auto"/>
        <w:jc w:val="both"/>
        <w:rPr>
          <w:rFonts w:ascii="Arial" w:hAnsi="Arial" w:cs="Arial"/>
          <w:b/>
          <w:bCs/>
          <w:sz w:val="28"/>
          <w:szCs w:val="28"/>
        </w:rPr>
      </w:pPr>
      <w:r w:rsidRPr="00703B47">
        <w:rPr>
          <w:rFonts w:ascii="Arial" w:hAnsi="Arial" w:cs="Arial"/>
          <w:b/>
          <w:bCs/>
          <w:sz w:val="28"/>
          <w:szCs w:val="28"/>
        </w:rPr>
        <w:lastRenderedPageBreak/>
        <w:t>Datafile: S6 data.csv</w:t>
      </w:r>
    </w:p>
    <w:p w14:paraId="34B513AE" w14:textId="0D3F544F" w:rsidR="00BB36E9" w:rsidRPr="00703B47" w:rsidRDefault="00BB36E9" w:rsidP="00BB36E9">
      <w:pPr>
        <w:tabs>
          <w:tab w:val="left" w:pos="630"/>
          <w:tab w:val="left" w:pos="1710"/>
        </w:tabs>
        <w:spacing w:line="240" w:lineRule="auto"/>
        <w:ind w:left="1800" w:hanging="1800"/>
        <w:jc w:val="both"/>
        <w:rPr>
          <w:rFonts w:ascii="Arial" w:hAnsi="Arial" w:cs="Arial"/>
        </w:rPr>
      </w:pPr>
      <w:r w:rsidRPr="00703B47">
        <w:rPr>
          <w:rFonts w:ascii="Arial" w:hAnsi="Arial" w:cs="Arial"/>
          <w:b/>
          <w:bCs/>
        </w:rPr>
        <w:t xml:space="preserve">Description: </w:t>
      </w:r>
      <w:r w:rsidRPr="00703B47">
        <w:rPr>
          <w:rFonts w:ascii="Arial" w:hAnsi="Arial" w:cs="Arial"/>
          <w:b/>
          <w:bCs/>
        </w:rPr>
        <w:tab/>
      </w:r>
      <w:r w:rsidRPr="00703B47">
        <w:rPr>
          <w:rFonts w:ascii="Arial" w:hAnsi="Arial" w:cs="Arial"/>
          <w:b/>
          <w:bCs/>
        </w:rPr>
        <w:tab/>
      </w:r>
      <w:r w:rsidR="006A7753" w:rsidRPr="00703B47">
        <w:rPr>
          <w:rFonts w:ascii="Arial" w:hAnsi="Arial" w:cs="Arial"/>
        </w:rPr>
        <w:t xml:space="preserve">Crab catch data from the crab monitoring program at </w:t>
      </w:r>
      <w:proofErr w:type="spellStart"/>
      <w:r w:rsidR="006A7753" w:rsidRPr="00703B47">
        <w:rPr>
          <w:rFonts w:ascii="Arial" w:hAnsi="Arial" w:cs="Arial"/>
        </w:rPr>
        <w:t>Kouchibouguac</w:t>
      </w:r>
      <w:proofErr w:type="spellEnd"/>
      <w:r w:rsidR="006A7753" w:rsidRPr="00703B47">
        <w:rPr>
          <w:rFonts w:ascii="Arial" w:hAnsi="Arial" w:cs="Arial"/>
        </w:rPr>
        <w:t xml:space="preserve"> National Park from 2019-2024</w:t>
      </w:r>
      <w:r w:rsidR="008430CD" w:rsidRPr="00703B47">
        <w:rPr>
          <w:rFonts w:ascii="Arial" w:hAnsi="Arial" w:cs="Arial"/>
        </w:rPr>
        <w:t>.</w:t>
      </w:r>
    </w:p>
    <w:p w14:paraId="21C0C7C4" w14:textId="5BB09E71" w:rsidR="00BB36E9" w:rsidRPr="00703B47" w:rsidRDefault="00BB36E9" w:rsidP="00BB36E9">
      <w:pPr>
        <w:tabs>
          <w:tab w:val="left" w:pos="2520"/>
        </w:tabs>
        <w:spacing w:line="240" w:lineRule="auto"/>
        <w:ind w:left="1800" w:hanging="1800"/>
        <w:jc w:val="both"/>
        <w:rPr>
          <w:rFonts w:ascii="Arial" w:hAnsi="Arial" w:cs="Arial"/>
        </w:rPr>
      </w:pPr>
      <w:r w:rsidRPr="00703B47">
        <w:rPr>
          <w:rFonts w:ascii="Arial" w:hAnsi="Arial" w:cs="Arial"/>
          <w:b/>
          <w:bCs/>
        </w:rPr>
        <w:t xml:space="preserve">Pertains to: </w:t>
      </w:r>
      <w:r w:rsidRPr="00703B47">
        <w:rPr>
          <w:rFonts w:ascii="Arial" w:hAnsi="Arial" w:cs="Arial"/>
          <w:b/>
          <w:bCs/>
        </w:rPr>
        <w:tab/>
      </w:r>
      <w:r w:rsidRPr="00703B47">
        <w:rPr>
          <w:rFonts w:ascii="Arial" w:hAnsi="Arial" w:cs="Arial"/>
        </w:rPr>
        <w:t>Figure S</w:t>
      </w:r>
      <w:r w:rsidR="0076337B" w:rsidRPr="00703B47">
        <w:rPr>
          <w:rFonts w:ascii="Arial" w:hAnsi="Arial" w:cs="Arial"/>
        </w:rPr>
        <w:t>1</w:t>
      </w:r>
    </w:p>
    <w:p w14:paraId="7BBC5D9A" w14:textId="77777777" w:rsidR="00BB36E9" w:rsidRPr="00703B47" w:rsidRDefault="00BB36E9" w:rsidP="00BB36E9">
      <w:pPr>
        <w:tabs>
          <w:tab w:val="left" w:pos="2520"/>
        </w:tabs>
        <w:spacing w:line="240" w:lineRule="auto"/>
        <w:ind w:left="1800" w:hanging="1800"/>
        <w:jc w:val="both"/>
        <w:rPr>
          <w:rFonts w:ascii="Arial" w:hAnsi="Arial" w:cs="Arial"/>
        </w:rPr>
      </w:pPr>
    </w:p>
    <w:p w14:paraId="045FCE04" w14:textId="77777777" w:rsidR="00BB36E9" w:rsidRPr="00703B47" w:rsidRDefault="00BB36E9" w:rsidP="00BB36E9">
      <w:pPr>
        <w:tabs>
          <w:tab w:val="left" w:pos="2520"/>
        </w:tabs>
        <w:spacing w:line="240" w:lineRule="auto"/>
        <w:ind w:left="1800" w:hanging="1800"/>
        <w:jc w:val="both"/>
        <w:rPr>
          <w:rFonts w:ascii="Arial" w:hAnsi="Arial" w:cs="Arial"/>
        </w:rPr>
      </w:pPr>
    </w:p>
    <w:p w14:paraId="6A6F26AC" w14:textId="77777777" w:rsidR="00BB36E9" w:rsidRPr="00703B47" w:rsidRDefault="00BB36E9" w:rsidP="00BB36E9">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BB36E9" w:rsidRPr="00703B47" w14:paraId="54B48463" w14:textId="77777777" w:rsidTr="00124291">
        <w:trPr>
          <w:trHeight w:val="432"/>
        </w:trPr>
        <w:tc>
          <w:tcPr>
            <w:tcW w:w="1975" w:type="dxa"/>
            <w:vAlign w:val="center"/>
          </w:tcPr>
          <w:p w14:paraId="452B8FAB" w14:textId="77777777" w:rsidR="00BB36E9" w:rsidRPr="00703B47" w:rsidRDefault="00BB36E9" w:rsidP="00124291">
            <w:pPr>
              <w:rPr>
                <w:rFonts w:ascii="Arial" w:hAnsi="Arial" w:cs="Arial"/>
                <w:b/>
                <w:bCs/>
                <w:sz w:val="20"/>
                <w:szCs w:val="20"/>
              </w:rPr>
            </w:pPr>
            <w:bookmarkStart w:id="5" w:name="_Hlk191905108"/>
            <w:r w:rsidRPr="00703B47">
              <w:rPr>
                <w:rFonts w:ascii="Arial" w:hAnsi="Arial" w:cs="Arial"/>
                <w:b/>
                <w:bCs/>
                <w:sz w:val="20"/>
                <w:szCs w:val="20"/>
              </w:rPr>
              <w:t>Column name</w:t>
            </w:r>
          </w:p>
        </w:tc>
        <w:tc>
          <w:tcPr>
            <w:tcW w:w="7375" w:type="dxa"/>
            <w:vAlign w:val="center"/>
          </w:tcPr>
          <w:p w14:paraId="33335E46" w14:textId="77777777" w:rsidR="00BB36E9" w:rsidRPr="00703B47" w:rsidRDefault="00BB36E9" w:rsidP="00124291">
            <w:pPr>
              <w:rPr>
                <w:rFonts w:ascii="Arial" w:hAnsi="Arial" w:cs="Arial"/>
                <w:b/>
                <w:bCs/>
                <w:sz w:val="20"/>
                <w:szCs w:val="20"/>
              </w:rPr>
            </w:pPr>
            <w:r w:rsidRPr="00703B47">
              <w:rPr>
                <w:rFonts w:ascii="Arial" w:hAnsi="Arial" w:cs="Arial"/>
                <w:b/>
                <w:bCs/>
                <w:sz w:val="20"/>
                <w:szCs w:val="20"/>
              </w:rPr>
              <w:t>Description</w:t>
            </w:r>
          </w:p>
        </w:tc>
      </w:tr>
      <w:tr w:rsidR="00BB36E9" w:rsidRPr="00703B47" w14:paraId="34C25936" w14:textId="77777777" w:rsidTr="00124291">
        <w:trPr>
          <w:trHeight w:val="432"/>
        </w:trPr>
        <w:tc>
          <w:tcPr>
            <w:tcW w:w="1975" w:type="dxa"/>
            <w:vAlign w:val="center"/>
          </w:tcPr>
          <w:p w14:paraId="2C47A574" w14:textId="65D5B5AF" w:rsidR="00BB36E9" w:rsidRPr="00703B47" w:rsidRDefault="006A7753" w:rsidP="00124291">
            <w:pPr>
              <w:rPr>
                <w:rFonts w:ascii="Arial" w:hAnsi="Arial" w:cs="Arial"/>
                <w:sz w:val="20"/>
                <w:szCs w:val="20"/>
              </w:rPr>
            </w:pPr>
            <w:r w:rsidRPr="00703B47">
              <w:rPr>
                <w:rFonts w:ascii="Arial" w:hAnsi="Arial" w:cs="Arial"/>
                <w:sz w:val="20"/>
                <w:szCs w:val="20"/>
              </w:rPr>
              <w:t>year</w:t>
            </w:r>
          </w:p>
        </w:tc>
        <w:tc>
          <w:tcPr>
            <w:tcW w:w="7375" w:type="dxa"/>
            <w:vAlign w:val="center"/>
          </w:tcPr>
          <w:p w14:paraId="53A324A9" w14:textId="3DF80C27" w:rsidR="00BB36E9" w:rsidRPr="00703B47" w:rsidRDefault="006A7753" w:rsidP="00124291">
            <w:pPr>
              <w:rPr>
                <w:rFonts w:ascii="Arial" w:hAnsi="Arial" w:cs="Arial"/>
                <w:sz w:val="20"/>
                <w:szCs w:val="20"/>
              </w:rPr>
            </w:pPr>
            <w:r w:rsidRPr="00703B47">
              <w:rPr>
                <w:rFonts w:ascii="Arial" w:hAnsi="Arial" w:cs="Arial"/>
                <w:sz w:val="20"/>
                <w:szCs w:val="20"/>
              </w:rPr>
              <w:t xml:space="preserve">The year of data collection for the monitoring program. </w:t>
            </w:r>
          </w:p>
        </w:tc>
      </w:tr>
      <w:tr w:rsidR="00BB36E9" w:rsidRPr="00703B47" w14:paraId="54C7A2A8" w14:textId="77777777" w:rsidTr="00124291">
        <w:trPr>
          <w:trHeight w:val="432"/>
        </w:trPr>
        <w:tc>
          <w:tcPr>
            <w:tcW w:w="1975" w:type="dxa"/>
            <w:vAlign w:val="center"/>
          </w:tcPr>
          <w:p w14:paraId="1EE54316" w14:textId="0026DFD0" w:rsidR="00BB36E9" w:rsidRPr="00703B47" w:rsidRDefault="006A7753" w:rsidP="00124291">
            <w:pPr>
              <w:rPr>
                <w:rFonts w:ascii="Arial" w:hAnsi="Arial" w:cs="Arial"/>
                <w:sz w:val="20"/>
                <w:szCs w:val="20"/>
              </w:rPr>
            </w:pPr>
            <w:proofErr w:type="spellStart"/>
            <w:r w:rsidRPr="00703B47">
              <w:rPr>
                <w:rFonts w:ascii="Arial" w:hAnsi="Arial" w:cs="Arial"/>
                <w:sz w:val="20"/>
                <w:szCs w:val="20"/>
              </w:rPr>
              <w:t>julian.date</w:t>
            </w:r>
            <w:proofErr w:type="spellEnd"/>
          </w:p>
        </w:tc>
        <w:tc>
          <w:tcPr>
            <w:tcW w:w="7375" w:type="dxa"/>
            <w:vAlign w:val="center"/>
          </w:tcPr>
          <w:p w14:paraId="5C4B6DFE" w14:textId="2594D333" w:rsidR="00BB36E9" w:rsidRPr="00703B47" w:rsidRDefault="006A7753" w:rsidP="00124291">
            <w:pPr>
              <w:rPr>
                <w:rFonts w:ascii="Arial" w:hAnsi="Arial" w:cs="Arial"/>
                <w:sz w:val="20"/>
                <w:szCs w:val="20"/>
              </w:rPr>
            </w:pPr>
            <w:r w:rsidRPr="00703B47">
              <w:rPr>
                <w:rFonts w:ascii="Arial" w:hAnsi="Arial" w:cs="Arial"/>
                <w:sz w:val="20"/>
                <w:szCs w:val="20"/>
              </w:rPr>
              <w:t>The Julian date corresponding to the date of data collection within each year.</w:t>
            </w:r>
          </w:p>
        </w:tc>
      </w:tr>
      <w:tr w:rsidR="00692114" w:rsidRPr="00703B47" w14:paraId="0D43AB3C" w14:textId="77777777" w:rsidTr="00124291">
        <w:trPr>
          <w:trHeight w:val="432"/>
        </w:trPr>
        <w:tc>
          <w:tcPr>
            <w:tcW w:w="1975" w:type="dxa"/>
            <w:vAlign w:val="center"/>
          </w:tcPr>
          <w:p w14:paraId="0A690393" w14:textId="2EFCC03A" w:rsidR="00692114" w:rsidRPr="00703B47" w:rsidRDefault="00692114" w:rsidP="00124291">
            <w:pPr>
              <w:rPr>
                <w:rFonts w:ascii="Arial" w:hAnsi="Arial" w:cs="Arial"/>
                <w:sz w:val="20"/>
                <w:szCs w:val="20"/>
              </w:rPr>
            </w:pPr>
            <w:proofErr w:type="spellStart"/>
            <w:r w:rsidRPr="00703B47">
              <w:rPr>
                <w:rFonts w:ascii="Arial" w:hAnsi="Arial" w:cs="Arial"/>
                <w:sz w:val="20"/>
                <w:szCs w:val="20"/>
              </w:rPr>
              <w:t>days.fished</w:t>
            </w:r>
            <w:proofErr w:type="spellEnd"/>
          </w:p>
        </w:tc>
        <w:tc>
          <w:tcPr>
            <w:tcW w:w="7375" w:type="dxa"/>
            <w:vAlign w:val="center"/>
          </w:tcPr>
          <w:p w14:paraId="79BAC5D0" w14:textId="2B4D5405" w:rsidR="00692114" w:rsidRPr="00703B47" w:rsidRDefault="00692114" w:rsidP="00124291">
            <w:pPr>
              <w:rPr>
                <w:rFonts w:ascii="Arial" w:hAnsi="Arial" w:cs="Arial"/>
                <w:sz w:val="20"/>
                <w:szCs w:val="20"/>
              </w:rPr>
            </w:pPr>
            <w:r w:rsidRPr="00703B47">
              <w:rPr>
                <w:rFonts w:ascii="Arial" w:hAnsi="Arial" w:cs="Arial"/>
                <w:sz w:val="20"/>
                <w:szCs w:val="20"/>
              </w:rPr>
              <w:t>Number of days traps were deployed for fishing crabs.</w:t>
            </w:r>
          </w:p>
        </w:tc>
      </w:tr>
      <w:tr w:rsidR="00BB36E9" w:rsidRPr="00703B47" w14:paraId="35E85888" w14:textId="77777777" w:rsidTr="00124291">
        <w:trPr>
          <w:trHeight w:val="432"/>
        </w:trPr>
        <w:tc>
          <w:tcPr>
            <w:tcW w:w="1975" w:type="dxa"/>
            <w:vAlign w:val="center"/>
          </w:tcPr>
          <w:p w14:paraId="09B7EAC4" w14:textId="5204B953" w:rsidR="00BB36E9" w:rsidRPr="00703B47" w:rsidRDefault="006A7753" w:rsidP="00124291">
            <w:pPr>
              <w:rPr>
                <w:rFonts w:ascii="Arial" w:hAnsi="Arial" w:cs="Arial"/>
                <w:sz w:val="20"/>
                <w:szCs w:val="20"/>
              </w:rPr>
            </w:pPr>
            <w:proofErr w:type="spellStart"/>
            <w:r w:rsidRPr="00703B47">
              <w:rPr>
                <w:rFonts w:ascii="Arial" w:hAnsi="Arial" w:cs="Arial"/>
                <w:sz w:val="20"/>
                <w:szCs w:val="20"/>
              </w:rPr>
              <w:t>avg.mucrab</w:t>
            </w:r>
            <w:proofErr w:type="spellEnd"/>
          </w:p>
        </w:tc>
        <w:tc>
          <w:tcPr>
            <w:tcW w:w="7375" w:type="dxa"/>
            <w:vAlign w:val="center"/>
          </w:tcPr>
          <w:p w14:paraId="6FB60B9C" w14:textId="7DA84BD5" w:rsidR="00BB36E9" w:rsidRPr="00703B47" w:rsidRDefault="006A7753" w:rsidP="00124291">
            <w:pPr>
              <w:rPr>
                <w:rFonts w:ascii="Arial" w:hAnsi="Arial" w:cs="Arial"/>
                <w:sz w:val="20"/>
                <w:szCs w:val="20"/>
              </w:rPr>
            </w:pPr>
            <w:r w:rsidRPr="00703B47">
              <w:rPr>
                <w:rFonts w:ascii="Arial" w:hAnsi="Arial" w:cs="Arial"/>
                <w:sz w:val="20"/>
                <w:szCs w:val="20"/>
              </w:rPr>
              <w:t xml:space="preserve">Average mud crab </w:t>
            </w:r>
            <w:r w:rsidR="00F008DF" w:rsidRPr="00703B47">
              <w:rPr>
                <w:rFonts w:ascii="Arial" w:hAnsi="Arial" w:cs="Arial"/>
                <w:sz w:val="20"/>
                <w:szCs w:val="20"/>
              </w:rPr>
              <w:t>(</w:t>
            </w:r>
            <w:proofErr w:type="spellStart"/>
            <w:r w:rsidR="00F008DF" w:rsidRPr="00703B47">
              <w:rPr>
                <w:rFonts w:ascii="Arial" w:hAnsi="Arial" w:cs="Arial"/>
                <w:i/>
                <w:iCs/>
                <w:sz w:val="20"/>
                <w:szCs w:val="20"/>
              </w:rPr>
              <w:t>Panopeus</w:t>
            </w:r>
            <w:proofErr w:type="spellEnd"/>
            <w:r w:rsidR="00F008DF" w:rsidRPr="00703B47">
              <w:rPr>
                <w:rFonts w:ascii="Arial" w:hAnsi="Arial" w:cs="Arial"/>
                <w:i/>
                <w:iCs/>
                <w:sz w:val="20"/>
                <w:szCs w:val="20"/>
              </w:rPr>
              <w:t xml:space="preserve"> </w:t>
            </w:r>
            <w:proofErr w:type="spellStart"/>
            <w:r w:rsidR="00F008DF" w:rsidRPr="00703B47">
              <w:rPr>
                <w:rFonts w:ascii="Arial" w:hAnsi="Arial" w:cs="Arial"/>
                <w:i/>
                <w:iCs/>
                <w:sz w:val="20"/>
                <w:szCs w:val="20"/>
              </w:rPr>
              <w:t>herbstii</w:t>
            </w:r>
            <w:proofErr w:type="spellEnd"/>
            <w:r w:rsidR="00F008DF" w:rsidRPr="00703B47">
              <w:rPr>
                <w:rFonts w:ascii="Arial" w:hAnsi="Arial" w:cs="Arial"/>
                <w:sz w:val="20"/>
                <w:szCs w:val="20"/>
              </w:rPr>
              <w:t xml:space="preserve">) </w:t>
            </w:r>
            <w:r w:rsidRPr="00703B47">
              <w:rPr>
                <w:rFonts w:ascii="Arial" w:hAnsi="Arial" w:cs="Arial"/>
                <w:sz w:val="20"/>
                <w:szCs w:val="20"/>
              </w:rPr>
              <w:t>catch for a given sampling day within a given year. Computed as:</w:t>
            </w:r>
            <w:r w:rsidRPr="00703B47">
              <w:rPr>
                <w:rFonts w:ascii="Arial" w:hAnsi="Arial" w:cs="Arial"/>
                <w:i/>
                <w:iCs/>
                <w:sz w:val="20"/>
                <w:szCs w:val="20"/>
              </w:rPr>
              <w:t xml:space="preserve"> mud crab catch ÷ number of traps deployed</w:t>
            </w:r>
            <w:r w:rsidRPr="00703B47">
              <w:rPr>
                <w:rFonts w:ascii="Arial" w:hAnsi="Arial" w:cs="Arial"/>
                <w:sz w:val="20"/>
                <w:szCs w:val="20"/>
              </w:rPr>
              <w:t xml:space="preserve"> </w:t>
            </w:r>
            <w:r w:rsidR="00BB36E9" w:rsidRPr="00703B47">
              <w:rPr>
                <w:rFonts w:ascii="Arial" w:hAnsi="Arial" w:cs="Arial"/>
                <w:sz w:val="20"/>
                <w:szCs w:val="20"/>
              </w:rPr>
              <w:t xml:space="preserve"> </w:t>
            </w:r>
          </w:p>
        </w:tc>
      </w:tr>
      <w:tr w:rsidR="006A7753" w:rsidRPr="00703B47" w14:paraId="433218EF" w14:textId="77777777" w:rsidTr="00124291">
        <w:trPr>
          <w:trHeight w:val="432"/>
        </w:trPr>
        <w:tc>
          <w:tcPr>
            <w:tcW w:w="1975" w:type="dxa"/>
            <w:vAlign w:val="center"/>
          </w:tcPr>
          <w:p w14:paraId="1A5AE4E0" w14:textId="2656151E" w:rsidR="006A7753" w:rsidRPr="00703B47" w:rsidRDefault="006A7753" w:rsidP="006A7753">
            <w:pPr>
              <w:rPr>
                <w:rFonts w:ascii="Arial" w:hAnsi="Arial" w:cs="Arial"/>
                <w:sz w:val="20"/>
                <w:szCs w:val="20"/>
              </w:rPr>
            </w:pPr>
            <w:proofErr w:type="spellStart"/>
            <w:r w:rsidRPr="00703B47">
              <w:rPr>
                <w:rFonts w:ascii="Arial" w:hAnsi="Arial" w:cs="Arial"/>
                <w:sz w:val="20"/>
                <w:szCs w:val="20"/>
              </w:rPr>
              <w:t>avg.rockcrab</w:t>
            </w:r>
            <w:proofErr w:type="spellEnd"/>
          </w:p>
        </w:tc>
        <w:tc>
          <w:tcPr>
            <w:tcW w:w="7375" w:type="dxa"/>
            <w:vAlign w:val="center"/>
          </w:tcPr>
          <w:p w14:paraId="2C0B2909" w14:textId="45DE330D" w:rsidR="006A7753" w:rsidRPr="00703B47" w:rsidRDefault="006A7753" w:rsidP="006A7753">
            <w:pPr>
              <w:rPr>
                <w:rFonts w:ascii="Arial" w:hAnsi="Arial" w:cs="Arial"/>
                <w:sz w:val="20"/>
                <w:szCs w:val="20"/>
              </w:rPr>
            </w:pPr>
            <w:r w:rsidRPr="00703B47">
              <w:rPr>
                <w:rFonts w:ascii="Arial" w:hAnsi="Arial" w:cs="Arial"/>
                <w:sz w:val="20"/>
                <w:szCs w:val="20"/>
              </w:rPr>
              <w:t>Average rock crab (</w:t>
            </w:r>
            <w:r w:rsidRPr="00703B47">
              <w:rPr>
                <w:rFonts w:ascii="Arial" w:hAnsi="Arial" w:cs="Arial"/>
                <w:i/>
                <w:iCs/>
                <w:sz w:val="20"/>
                <w:szCs w:val="20"/>
              </w:rPr>
              <w:t xml:space="preserve">Cancer </w:t>
            </w:r>
            <w:proofErr w:type="spellStart"/>
            <w:r w:rsidRPr="00703B47">
              <w:rPr>
                <w:rFonts w:ascii="Arial" w:hAnsi="Arial" w:cs="Arial"/>
                <w:i/>
                <w:iCs/>
                <w:sz w:val="20"/>
                <w:szCs w:val="20"/>
              </w:rPr>
              <w:t>irroratus</w:t>
            </w:r>
            <w:proofErr w:type="spellEnd"/>
            <w:r w:rsidRPr="00703B47">
              <w:rPr>
                <w:rFonts w:ascii="Arial" w:hAnsi="Arial" w:cs="Arial"/>
                <w:sz w:val="20"/>
                <w:szCs w:val="20"/>
              </w:rPr>
              <w:t>) catch for a given sampling day within a given year. Computed as:</w:t>
            </w:r>
            <w:r w:rsidRPr="00703B47">
              <w:rPr>
                <w:rFonts w:ascii="Arial" w:hAnsi="Arial" w:cs="Arial"/>
                <w:i/>
                <w:iCs/>
                <w:sz w:val="20"/>
                <w:szCs w:val="20"/>
              </w:rPr>
              <w:t xml:space="preserve"> rock crab catch ÷ number of traps deployed</w:t>
            </w:r>
            <w:r w:rsidRPr="00703B47">
              <w:rPr>
                <w:rFonts w:ascii="Arial" w:hAnsi="Arial" w:cs="Arial"/>
                <w:sz w:val="20"/>
                <w:szCs w:val="20"/>
              </w:rPr>
              <w:t xml:space="preserve">  </w:t>
            </w:r>
          </w:p>
        </w:tc>
      </w:tr>
      <w:tr w:rsidR="006A7753" w:rsidRPr="00703B47" w14:paraId="1C590661" w14:textId="77777777" w:rsidTr="00124291">
        <w:trPr>
          <w:trHeight w:val="432"/>
        </w:trPr>
        <w:tc>
          <w:tcPr>
            <w:tcW w:w="1975" w:type="dxa"/>
            <w:vAlign w:val="center"/>
          </w:tcPr>
          <w:p w14:paraId="73F35A6B" w14:textId="2F67EAC6" w:rsidR="006A7753" w:rsidRPr="00703B47" w:rsidRDefault="006A7753" w:rsidP="006A7753">
            <w:pPr>
              <w:rPr>
                <w:rFonts w:ascii="Arial" w:hAnsi="Arial" w:cs="Arial"/>
                <w:sz w:val="20"/>
                <w:szCs w:val="20"/>
              </w:rPr>
            </w:pPr>
            <w:proofErr w:type="spellStart"/>
            <w:r w:rsidRPr="00703B47">
              <w:rPr>
                <w:rFonts w:ascii="Arial" w:hAnsi="Arial" w:cs="Arial"/>
                <w:sz w:val="20"/>
                <w:szCs w:val="20"/>
              </w:rPr>
              <w:t>avg.greencrab</w:t>
            </w:r>
            <w:proofErr w:type="spellEnd"/>
          </w:p>
        </w:tc>
        <w:tc>
          <w:tcPr>
            <w:tcW w:w="7375" w:type="dxa"/>
            <w:vAlign w:val="center"/>
          </w:tcPr>
          <w:p w14:paraId="59E0B3A7" w14:textId="0311C5FA" w:rsidR="006A7753" w:rsidRPr="00703B47" w:rsidRDefault="006A7753" w:rsidP="006A7753">
            <w:pPr>
              <w:rPr>
                <w:rFonts w:ascii="Arial" w:hAnsi="Arial" w:cs="Arial"/>
                <w:sz w:val="20"/>
                <w:szCs w:val="20"/>
              </w:rPr>
            </w:pPr>
            <w:r w:rsidRPr="00703B47">
              <w:rPr>
                <w:rFonts w:ascii="Arial" w:hAnsi="Arial" w:cs="Arial"/>
                <w:sz w:val="20"/>
                <w:szCs w:val="20"/>
              </w:rPr>
              <w:t>Average green crab (</w:t>
            </w:r>
            <w:proofErr w:type="spellStart"/>
            <w:r w:rsidRPr="00703B47">
              <w:rPr>
                <w:rFonts w:ascii="Arial" w:hAnsi="Arial" w:cs="Arial"/>
                <w:i/>
                <w:iCs/>
                <w:sz w:val="20"/>
                <w:szCs w:val="20"/>
              </w:rPr>
              <w:t>Carcinus</w:t>
            </w:r>
            <w:proofErr w:type="spellEnd"/>
            <w:r w:rsidRPr="00703B47">
              <w:rPr>
                <w:rFonts w:ascii="Arial" w:hAnsi="Arial" w:cs="Arial"/>
                <w:i/>
                <w:iCs/>
                <w:sz w:val="20"/>
                <w:szCs w:val="20"/>
              </w:rPr>
              <w:t xml:space="preserve"> </w:t>
            </w:r>
            <w:proofErr w:type="spellStart"/>
            <w:r w:rsidRPr="00703B47">
              <w:rPr>
                <w:rFonts w:ascii="Arial" w:hAnsi="Arial" w:cs="Arial"/>
                <w:i/>
                <w:iCs/>
                <w:sz w:val="20"/>
                <w:szCs w:val="20"/>
              </w:rPr>
              <w:t>maenas</w:t>
            </w:r>
            <w:proofErr w:type="spellEnd"/>
            <w:r w:rsidRPr="00703B47">
              <w:rPr>
                <w:rFonts w:ascii="Arial" w:hAnsi="Arial" w:cs="Arial"/>
                <w:sz w:val="20"/>
                <w:szCs w:val="20"/>
              </w:rPr>
              <w:t>) catch for a given sampling day within a given year. Computed as:</w:t>
            </w:r>
            <w:r w:rsidRPr="00703B47">
              <w:rPr>
                <w:rFonts w:ascii="Arial" w:hAnsi="Arial" w:cs="Arial"/>
                <w:i/>
                <w:iCs/>
                <w:sz w:val="20"/>
                <w:szCs w:val="20"/>
              </w:rPr>
              <w:t xml:space="preserve"> green crab catch ÷ number of traps deployed</w:t>
            </w:r>
            <w:r w:rsidRPr="00703B47">
              <w:rPr>
                <w:rFonts w:ascii="Arial" w:hAnsi="Arial" w:cs="Arial"/>
                <w:sz w:val="20"/>
                <w:szCs w:val="20"/>
              </w:rPr>
              <w:t xml:space="preserve">  </w:t>
            </w:r>
          </w:p>
        </w:tc>
      </w:tr>
      <w:tr w:rsidR="006A7753" w:rsidRPr="00703B47" w14:paraId="0FBE64AF" w14:textId="77777777" w:rsidTr="00124291">
        <w:trPr>
          <w:trHeight w:val="432"/>
        </w:trPr>
        <w:tc>
          <w:tcPr>
            <w:tcW w:w="1975" w:type="dxa"/>
            <w:vAlign w:val="center"/>
          </w:tcPr>
          <w:p w14:paraId="1E56829E" w14:textId="0FE1AB0F" w:rsidR="006A7753" w:rsidRPr="00703B47" w:rsidRDefault="006A7753" w:rsidP="006A7753">
            <w:pPr>
              <w:rPr>
                <w:rFonts w:ascii="Arial" w:hAnsi="Arial" w:cs="Arial"/>
                <w:sz w:val="20"/>
                <w:szCs w:val="20"/>
              </w:rPr>
            </w:pPr>
            <w:proofErr w:type="spellStart"/>
            <w:r w:rsidRPr="00703B47">
              <w:rPr>
                <w:rFonts w:ascii="Arial" w:hAnsi="Arial" w:cs="Arial"/>
                <w:sz w:val="20"/>
                <w:szCs w:val="20"/>
              </w:rPr>
              <w:t>avg.total.crab</w:t>
            </w:r>
            <w:proofErr w:type="spellEnd"/>
          </w:p>
        </w:tc>
        <w:tc>
          <w:tcPr>
            <w:tcW w:w="7375" w:type="dxa"/>
            <w:vAlign w:val="center"/>
          </w:tcPr>
          <w:p w14:paraId="77DDB6E5" w14:textId="1141A23F" w:rsidR="006A7753" w:rsidRPr="00703B47" w:rsidRDefault="006A7753" w:rsidP="006A7753">
            <w:pPr>
              <w:rPr>
                <w:rFonts w:ascii="Arial" w:hAnsi="Arial" w:cs="Arial"/>
                <w:sz w:val="20"/>
                <w:szCs w:val="20"/>
              </w:rPr>
            </w:pPr>
            <w:r w:rsidRPr="00703B47">
              <w:rPr>
                <w:rFonts w:ascii="Arial" w:hAnsi="Arial" w:cs="Arial"/>
                <w:sz w:val="20"/>
                <w:szCs w:val="20"/>
              </w:rPr>
              <w:t>Average catch of all crab species for a given sampling day within a given year. Computed as:</w:t>
            </w:r>
            <w:r w:rsidRPr="00703B47">
              <w:rPr>
                <w:rFonts w:ascii="Arial" w:hAnsi="Arial" w:cs="Arial"/>
                <w:i/>
                <w:iCs/>
                <w:sz w:val="20"/>
                <w:szCs w:val="20"/>
              </w:rPr>
              <w:t xml:space="preserve"> total crab catch ÷ number of traps deployed</w:t>
            </w:r>
            <w:r w:rsidRPr="00703B47">
              <w:rPr>
                <w:rFonts w:ascii="Arial" w:hAnsi="Arial" w:cs="Arial"/>
                <w:sz w:val="20"/>
                <w:szCs w:val="20"/>
              </w:rPr>
              <w:t xml:space="preserve">  </w:t>
            </w:r>
          </w:p>
        </w:tc>
      </w:tr>
      <w:tr w:rsidR="006A7753" w:rsidRPr="00365878" w14:paraId="633B84C6" w14:textId="77777777" w:rsidTr="00124291">
        <w:trPr>
          <w:trHeight w:val="432"/>
        </w:trPr>
        <w:tc>
          <w:tcPr>
            <w:tcW w:w="1975" w:type="dxa"/>
            <w:vAlign w:val="center"/>
          </w:tcPr>
          <w:p w14:paraId="058E21FC" w14:textId="425CE145" w:rsidR="006A7753" w:rsidRPr="00703B47" w:rsidRDefault="006A7753" w:rsidP="006A7753">
            <w:pPr>
              <w:rPr>
                <w:rFonts w:ascii="Arial" w:hAnsi="Arial" w:cs="Arial"/>
                <w:sz w:val="20"/>
                <w:szCs w:val="20"/>
              </w:rPr>
            </w:pPr>
            <w:proofErr w:type="spellStart"/>
            <w:r w:rsidRPr="00703B47">
              <w:rPr>
                <w:rFonts w:ascii="Arial" w:hAnsi="Arial" w:cs="Arial"/>
                <w:sz w:val="20"/>
                <w:szCs w:val="20"/>
              </w:rPr>
              <w:t>avg.cpue</w:t>
            </w:r>
            <w:proofErr w:type="spellEnd"/>
          </w:p>
        </w:tc>
        <w:tc>
          <w:tcPr>
            <w:tcW w:w="7375" w:type="dxa"/>
            <w:vAlign w:val="center"/>
          </w:tcPr>
          <w:p w14:paraId="38BA6EDA" w14:textId="326015D1" w:rsidR="006A7753" w:rsidRDefault="000D4C07" w:rsidP="006A7753">
            <w:pPr>
              <w:rPr>
                <w:rFonts w:ascii="Arial" w:hAnsi="Arial" w:cs="Arial"/>
                <w:sz w:val="20"/>
                <w:szCs w:val="20"/>
              </w:rPr>
            </w:pPr>
            <w:r w:rsidRPr="00703B47">
              <w:rPr>
                <w:rFonts w:ascii="Arial" w:hAnsi="Arial" w:cs="Arial"/>
                <w:sz w:val="20"/>
                <w:szCs w:val="20"/>
              </w:rPr>
              <w:t>The average catch per unit effort for all species of crabs for a given sampling day within a given year. Computed as:</w:t>
            </w:r>
            <w:r w:rsidRPr="00703B47">
              <w:rPr>
                <w:rFonts w:ascii="Arial" w:hAnsi="Arial" w:cs="Arial"/>
                <w:i/>
                <w:iCs/>
                <w:sz w:val="20"/>
                <w:szCs w:val="20"/>
              </w:rPr>
              <w:t xml:space="preserve"> </w:t>
            </w:r>
            <w:proofErr w:type="spellStart"/>
            <w:r w:rsidRPr="00703B47">
              <w:rPr>
                <w:rFonts w:ascii="Arial" w:hAnsi="Arial" w:cs="Arial"/>
                <w:i/>
                <w:iCs/>
                <w:sz w:val="20"/>
                <w:szCs w:val="20"/>
              </w:rPr>
              <w:t>avg.total.crab</w:t>
            </w:r>
            <w:proofErr w:type="spellEnd"/>
            <w:r w:rsidRPr="00703B47">
              <w:rPr>
                <w:rFonts w:ascii="Arial" w:hAnsi="Arial" w:cs="Arial"/>
                <w:i/>
                <w:iCs/>
                <w:sz w:val="20"/>
                <w:szCs w:val="20"/>
              </w:rPr>
              <w:t xml:space="preserve"> ÷ number of days </w:t>
            </w:r>
            <w:r w:rsidR="00460C88" w:rsidRPr="00703B47">
              <w:rPr>
                <w:rFonts w:ascii="Arial" w:hAnsi="Arial" w:cs="Arial"/>
                <w:i/>
                <w:iCs/>
                <w:sz w:val="20"/>
                <w:szCs w:val="20"/>
              </w:rPr>
              <w:t>traps were deployed</w:t>
            </w:r>
            <w:r>
              <w:rPr>
                <w:rFonts w:ascii="Arial" w:hAnsi="Arial" w:cs="Arial"/>
                <w:sz w:val="20"/>
                <w:szCs w:val="20"/>
              </w:rPr>
              <w:t xml:space="preserve">  </w:t>
            </w:r>
          </w:p>
        </w:tc>
      </w:tr>
      <w:bookmarkEnd w:id="5"/>
    </w:tbl>
    <w:p w14:paraId="2D9932CC" w14:textId="77777777" w:rsidR="00BB36E9" w:rsidRDefault="00BB36E9" w:rsidP="00BB36E9">
      <w:pPr>
        <w:tabs>
          <w:tab w:val="left" w:pos="2520"/>
        </w:tabs>
        <w:spacing w:line="240" w:lineRule="auto"/>
        <w:ind w:left="1800" w:hanging="1800"/>
        <w:jc w:val="both"/>
        <w:rPr>
          <w:rFonts w:ascii="Arial" w:hAnsi="Arial" w:cs="Arial"/>
        </w:rPr>
      </w:pPr>
    </w:p>
    <w:p w14:paraId="56A2FEA4" w14:textId="77777777" w:rsidR="00BB36E9" w:rsidRDefault="00BB36E9">
      <w:pPr>
        <w:rPr>
          <w:rFonts w:ascii="Arial" w:hAnsi="Arial" w:cs="Arial"/>
          <w:b/>
          <w:bCs/>
          <w:sz w:val="28"/>
          <w:szCs w:val="28"/>
        </w:rPr>
      </w:pPr>
      <w:r>
        <w:rPr>
          <w:rFonts w:ascii="Arial" w:hAnsi="Arial" w:cs="Arial"/>
          <w:b/>
          <w:bCs/>
          <w:sz w:val="28"/>
          <w:szCs w:val="28"/>
        </w:rPr>
        <w:br w:type="page"/>
      </w:r>
    </w:p>
    <w:p w14:paraId="635A9D50" w14:textId="317BDE03" w:rsidR="00BB36E9" w:rsidRPr="008B4B75" w:rsidRDefault="00BB36E9" w:rsidP="00BB36E9">
      <w:pPr>
        <w:spacing w:line="240" w:lineRule="auto"/>
        <w:jc w:val="both"/>
        <w:rPr>
          <w:rFonts w:ascii="Arial" w:hAnsi="Arial" w:cs="Arial"/>
          <w:b/>
          <w:bCs/>
          <w:sz w:val="28"/>
          <w:szCs w:val="28"/>
        </w:rPr>
      </w:pPr>
      <w:r w:rsidRPr="008B4B75">
        <w:rPr>
          <w:rFonts w:ascii="Arial" w:hAnsi="Arial" w:cs="Arial"/>
          <w:b/>
          <w:bCs/>
          <w:sz w:val="28"/>
          <w:szCs w:val="28"/>
        </w:rPr>
        <w:lastRenderedPageBreak/>
        <w:t>Datafile: S7 data.csv</w:t>
      </w:r>
    </w:p>
    <w:p w14:paraId="2651E42D" w14:textId="676AC9D2" w:rsidR="00BB36E9" w:rsidRPr="008B4B75" w:rsidRDefault="00BB36E9" w:rsidP="00BB36E9">
      <w:pPr>
        <w:tabs>
          <w:tab w:val="left" w:pos="630"/>
          <w:tab w:val="left" w:pos="1710"/>
        </w:tabs>
        <w:spacing w:line="240" w:lineRule="auto"/>
        <w:ind w:left="1800" w:hanging="1800"/>
        <w:jc w:val="both"/>
        <w:rPr>
          <w:rFonts w:ascii="Arial" w:hAnsi="Arial" w:cs="Arial"/>
        </w:rPr>
      </w:pPr>
      <w:r w:rsidRPr="008B4B75">
        <w:rPr>
          <w:rFonts w:ascii="Arial" w:hAnsi="Arial" w:cs="Arial"/>
          <w:b/>
          <w:bCs/>
        </w:rPr>
        <w:t xml:space="preserve">Description: </w:t>
      </w:r>
      <w:r w:rsidRPr="008B4B75">
        <w:rPr>
          <w:rFonts w:ascii="Arial" w:hAnsi="Arial" w:cs="Arial"/>
          <w:b/>
          <w:bCs/>
        </w:rPr>
        <w:tab/>
      </w:r>
      <w:r w:rsidRPr="008B4B75">
        <w:rPr>
          <w:rFonts w:ascii="Arial" w:hAnsi="Arial" w:cs="Arial"/>
          <w:b/>
          <w:bCs/>
        </w:rPr>
        <w:tab/>
      </w:r>
      <w:proofErr w:type="spellStart"/>
      <w:r w:rsidR="00CB36D3" w:rsidRPr="008B4B75">
        <w:rPr>
          <w:rFonts w:ascii="Arial" w:hAnsi="Arial" w:cs="Arial"/>
        </w:rPr>
        <w:t>Reburrowing</w:t>
      </w:r>
      <w:proofErr w:type="spellEnd"/>
      <w:r w:rsidR="00CB36D3" w:rsidRPr="008B4B75">
        <w:rPr>
          <w:rFonts w:ascii="Arial" w:hAnsi="Arial" w:cs="Arial"/>
        </w:rPr>
        <w:t xml:space="preserve"> proportion data </w:t>
      </w:r>
      <w:r w:rsidR="00CE1726" w:rsidRPr="008B4B75">
        <w:rPr>
          <w:rFonts w:ascii="Arial" w:hAnsi="Arial" w:cs="Arial"/>
        </w:rPr>
        <w:t xml:space="preserve">(24 h after sub-legal soft-shell clams were tossed back) </w:t>
      </w:r>
      <w:r w:rsidR="00CB36D3" w:rsidRPr="008B4B75">
        <w:rPr>
          <w:rFonts w:ascii="Arial" w:hAnsi="Arial" w:cs="Arial"/>
        </w:rPr>
        <w:t xml:space="preserve">for comparing temporal shifts in reborrowing between the </w:t>
      </w:r>
      <w:r w:rsidR="004E05DA" w:rsidRPr="008B4B75">
        <w:rPr>
          <w:rFonts w:ascii="Arial" w:hAnsi="Arial" w:cs="Arial"/>
        </w:rPr>
        <w:t xml:space="preserve">mesocosm </w:t>
      </w:r>
      <w:r w:rsidR="00CB36D3" w:rsidRPr="008B4B75">
        <w:rPr>
          <w:rFonts w:ascii="Arial" w:hAnsi="Arial" w:cs="Arial"/>
        </w:rPr>
        <w:t xml:space="preserve">experiment presented in the paper and a </w:t>
      </w:r>
      <w:r w:rsidR="004E05DA" w:rsidRPr="008B4B75">
        <w:rPr>
          <w:rFonts w:ascii="Arial" w:hAnsi="Arial" w:cs="Arial"/>
        </w:rPr>
        <w:t>comparable</w:t>
      </w:r>
      <w:r w:rsidR="00CB36D3" w:rsidRPr="008B4B75">
        <w:rPr>
          <w:rFonts w:ascii="Arial" w:hAnsi="Arial" w:cs="Arial"/>
        </w:rPr>
        <w:t xml:space="preserve"> experiment conducted in 2021</w:t>
      </w:r>
      <w:r w:rsidR="004D7BA2" w:rsidRPr="008B4B75">
        <w:rPr>
          <w:rFonts w:ascii="Arial" w:hAnsi="Arial" w:cs="Arial"/>
        </w:rPr>
        <w:t xml:space="preserve"> (Ledoux et al. 2021; </w:t>
      </w:r>
      <w:hyperlink r:id="rId9" w:history="1">
        <w:r w:rsidR="004D7BA2" w:rsidRPr="008B4B75">
          <w:rPr>
            <w:rStyle w:val="Hyperlink"/>
            <w:rFonts w:ascii="Arial" w:hAnsi="Arial" w:cs="Arial"/>
          </w:rPr>
          <w:t>https://doi.org/10.1016/j.jembe.2023.151916</w:t>
        </w:r>
      </w:hyperlink>
      <w:r w:rsidR="004D7BA2" w:rsidRPr="008B4B75">
        <w:rPr>
          <w:rFonts w:ascii="Arial" w:hAnsi="Arial" w:cs="Arial"/>
        </w:rPr>
        <w:t>)</w:t>
      </w:r>
      <w:r w:rsidRPr="008B4B75">
        <w:rPr>
          <w:rFonts w:ascii="Arial" w:hAnsi="Arial" w:cs="Arial"/>
        </w:rPr>
        <w:t>.</w:t>
      </w:r>
      <w:r w:rsidR="004D7BA2" w:rsidRPr="008B4B75">
        <w:rPr>
          <w:rFonts w:ascii="Arial" w:hAnsi="Arial" w:cs="Arial"/>
        </w:rPr>
        <w:t xml:space="preserve"> </w:t>
      </w:r>
    </w:p>
    <w:p w14:paraId="2EAB4B38" w14:textId="162300DE" w:rsidR="00BB36E9" w:rsidRPr="008B4B75" w:rsidRDefault="00BB36E9" w:rsidP="00BB36E9">
      <w:pPr>
        <w:tabs>
          <w:tab w:val="left" w:pos="2520"/>
        </w:tabs>
        <w:spacing w:line="240" w:lineRule="auto"/>
        <w:ind w:left="1800" w:hanging="1800"/>
        <w:jc w:val="both"/>
        <w:rPr>
          <w:rFonts w:ascii="Arial" w:hAnsi="Arial" w:cs="Arial"/>
        </w:rPr>
      </w:pPr>
      <w:r w:rsidRPr="008B4B75">
        <w:rPr>
          <w:rFonts w:ascii="Arial" w:hAnsi="Arial" w:cs="Arial"/>
          <w:b/>
          <w:bCs/>
        </w:rPr>
        <w:t xml:space="preserve">Pertains to: </w:t>
      </w:r>
      <w:r w:rsidRPr="008B4B75">
        <w:rPr>
          <w:rFonts w:ascii="Arial" w:hAnsi="Arial" w:cs="Arial"/>
          <w:b/>
          <w:bCs/>
        </w:rPr>
        <w:tab/>
      </w:r>
      <w:r w:rsidRPr="008B4B75">
        <w:rPr>
          <w:rFonts w:ascii="Arial" w:hAnsi="Arial" w:cs="Arial"/>
        </w:rPr>
        <w:t>Figure S</w:t>
      </w:r>
      <w:r w:rsidR="0076337B" w:rsidRPr="008B4B75">
        <w:rPr>
          <w:rFonts w:ascii="Arial" w:hAnsi="Arial" w:cs="Arial"/>
        </w:rPr>
        <w:t>2</w:t>
      </w:r>
    </w:p>
    <w:p w14:paraId="7C717802" w14:textId="77777777" w:rsidR="00BB36E9" w:rsidRPr="008B4B75" w:rsidRDefault="00BB36E9" w:rsidP="00BB36E9">
      <w:pPr>
        <w:tabs>
          <w:tab w:val="left" w:pos="2520"/>
        </w:tabs>
        <w:spacing w:line="240" w:lineRule="auto"/>
        <w:ind w:left="1800" w:hanging="1800"/>
        <w:jc w:val="both"/>
        <w:rPr>
          <w:rFonts w:ascii="Arial" w:hAnsi="Arial" w:cs="Arial"/>
        </w:rPr>
      </w:pPr>
    </w:p>
    <w:p w14:paraId="2815EEAC" w14:textId="77777777" w:rsidR="00BB36E9" w:rsidRPr="008B4B75" w:rsidRDefault="00BB36E9" w:rsidP="00BB36E9">
      <w:pPr>
        <w:tabs>
          <w:tab w:val="left" w:pos="2520"/>
        </w:tabs>
        <w:spacing w:line="240" w:lineRule="auto"/>
        <w:ind w:left="1800" w:hanging="1800"/>
        <w:jc w:val="both"/>
        <w:rPr>
          <w:rFonts w:ascii="Arial" w:hAnsi="Arial" w:cs="Arial"/>
        </w:rPr>
      </w:pPr>
    </w:p>
    <w:p w14:paraId="6C71FF65" w14:textId="77777777" w:rsidR="00BB36E9" w:rsidRPr="008B4B75" w:rsidRDefault="00BB36E9" w:rsidP="00946AE7">
      <w:pPr>
        <w:tabs>
          <w:tab w:val="left" w:pos="2520"/>
        </w:tabs>
        <w:spacing w:line="240" w:lineRule="auto"/>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BB36E9" w:rsidRPr="008B4B75" w14:paraId="6F09A53F" w14:textId="77777777" w:rsidTr="00124291">
        <w:trPr>
          <w:trHeight w:val="432"/>
        </w:trPr>
        <w:tc>
          <w:tcPr>
            <w:tcW w:w="1975" w:type="dxa"/>
            <w:vAlign w:val="center"/>
          </w:tcPr>
          <w:p w14:paraId="6C5FA765" w14:textId="77777777" w:rsidR="00BB36E9" w:rsidRPr="008B4B75" w:rsidRDefault="00BB36E9" w:rsidP="00124291">
            <w:pPr>
              <w:rPr>
                <w:rFonts w:ascii="Arial" w:hAnsi="Arial" w:cs="Arial"/>
                <w:b/>
                <w:bCs/>
                <w:sz w:val="20"/>
                <w:szCs w:val="20"/>
              </w:rPr>
            </w:pPr>
            <w:r w:rsidRPr="008B4B75">
              <w:rPr>
                <w:rFonts w:ascii="Arial" w:hAnsi="Arial" w:cs="Arial"/>
                <w:b/>
                <w:bCs/>
                <w:sz w:val="20"/>
                <w:szCs w:val="20"/>
              </w:rPr>
              <w:t>Column name</w:t>
            </w:r>
          </w:p>
        </w:tc>
        <w:tc>
          <w:tcPr>
            <w:tcW w:w="7375" w:type="dxa"/>
            <w:vAlign w:val="center"/>
          </w:tcPr>
          <w:p w14:paraId="2CA5C880" w14:textId="77777777" w:rsidR="00BB36E9" w:rsidRPr="008B4B75" w:rsidRDefault="00BB36E9" w:rsidP="00124291">
            <w:pPr>
              <w:rPr>
                <w:rFonts w:ascii="Arial" w:hAnsi="Arial" w:cs="Arial"/>
                <w:b/>
                <w:bCs/>
                <w:sz w:val="20"/>
                <w:szCs w:val="20"/>
              </w:rPr>
            </w:pPr>
            <w:r w:rsidRPr="008B4B75">
              <w:rPr>
                <w:rFonts w:ascii="Arial" w:hAnsi="Arial" w:cs="Arial"/>
                <w:b/>
                <w:bCs/>
                <w:sz w:val="20"/>
                <w:szCs w:val="20"/>
              </w:rPr>
              <w:t>Description</w:t>
            </w:r>
          </w:p>
        </w:tc>
      </w:tr>
      <w:tr w:rsidR="00BB36E9" w:rsidRPr="008B4B75" w14:paraId="16BE0709" w14:textId="77777777" w:rsidTr="00124291">
        <w:trPr>
          <w:trHeight w:val="432"/>
        </w:trPr>
        <w:tc>
          <w:tcPr>
            <w:tcW w:w="1975" w:type="dxa"/>
            <w:vAlign w:val="center"/>
          </w:tcPr>
          <w:p w14:paraId="60155E6A" w14:textId="3E31DB92" w:rsidR="00BB36E9" w:rsidRPr="008B4B75" w:rsidRDefault="00896936" w:rsidP="00124291">
            <w:pPr>
              <w:rPr>
                <w:rFonts w:ascii="Arial" w:hAnsi="Arial" w:cs="Arial"/>
                <w:sz w:val="20"/>
                <w:szCs w:val="20"/>
              </w:rPr>
            </w:pPr>
            <w:r w:rsidRPr="008B4B75">
              <w:rPr>
                <w:rFonts w:ascii="Arial" w:hAnsi="Arial" w:cs="Arial"/>
                <w:sz w:val="20"/>
                <w:szCs w:val="20"/>
              </w:rPr>
              <w:t>year</w:t>
            </w:r>
          </w:p>
        </w:tc>
        <w:tc>
          <w:tcPr>
            <w:tcW w:w="7375" w:type="dxa"/>
            <w:vAlign w:val="center"/>
          </w:tcPr>
          <w:p w14:paraId="2ED40484" w14:textId="08646E72" w:rsidR="00BB36E9" w:rsidRPr="008B4B75" w:rsidRDefault="00CE1726" w:rsidP="00124291">
            <w:pPr>
              <w:rPr>
                <w:rFonts w:ascii="Arial" w:hAnsi="Arial" w:cs="Arial"/>
                <w:sz w:val="20"/>
                <w:szCs w:val="20"/>
              </w:rPr>
            </w:pPr>
            <w:r w:rsidRPr="008B4B75">
              <w:rPr>
                <w:rFonts w:ascii="Arial" w:hAnsi="Arial" w:cs="Arial"/>
                <w:sz w:val="20"/>
                <w:szCs w:val="20"/>
              </w:rPr>
              <w:t xml:space="preserve">The year of the experiment. </w:t>
            </w:r>
          </w:p>
        </w:tc>
      </w:tr>
      <w:tr w:rsidR="00BB36E9" w:rsidRPr="008B4B75" w14:paraId="3981889F" w14:textId="77777777" w:rsidTr="00124291">
        <w:trPr>
          <w:trHeight w:val="432"/>
        </w:trPr>
        <w:tc>
          <w:tcPr>
            <w:tcW w:w="1975" w:type="dxa"/>
            <w:vAlign w:val="center"/>
          </w:tcPr>
          <w:p w14:paraId="132097E6" w14:textId="474860A2" w:rsidR="00BB36E9" w:rsidRPr="008B4B75" w:rsidRDefault="00896936" w:rsidP="00124291">
            <w:pPr>
              <w:rPr>
                <w:rFonts w:ascii="Arial" w:hAnsi="Arial" w:cs="Arial"/>
                <w:sz w:val="20"/>
                <w:szCs w:val="20"/>
              </w:rPr>
            </w:pPr>
            <w:r w:rsidRPr="008B4B75">
              <w:rPr>
                <w:rFonts w:ascii="Arial" w:hAnsi="Arial" w:cs="Arial"/>
                <w:sz w:val="20"/>
                <w:szCs w:val="20"/>
              </w:rPr>
              <w:t>date</w:t>
            </w:r>
          </w:p>
        </w:tc>
        <w:tc>
          <w:tcPr>
            <w:tcW w:w="7375" w:type="dxa"/>
            <w:vAlign w:val="center"/>
          </w:tcPr>
          <w:p w14:paraId="64700BCC" w14:textId="53A51B36" w:rsidR="00BB36E9" w:rsidRPr="008B4B75" w:rsidRDefault="00CE1726" w:rsidP="00124291">
            <w:pPr>
              <w:rPr>
                <w:rFonts w:ascii="Arial" w:hAnsi="Arial" w:cs="Arial"/>
                <w:sz w:val="20"/>
                <w:szCs w:val="20"/>
              </w:rPr>
            </w:pPr>
            <w:r w:rsidRPr="008B4B75">
              <w:rPr>
                <w:rFonts w:ascii="Arial" w:hAnsi="Arial" w:cs="Arial"/>
                <w:sz w:val="20"/>
                <w:szCs w:val="20"/>
              </w:rPr>
              <w:t xml:space="preserve">The </w:t>
            </w:r>
            <w:r w:rsidR="004D7BA2" w:rsidRPr="008B4B75">
              <w:rPr>
                <w:rFonts w:ascii="Arial" w:hAnsi="Arial" w:cs="Arial"/>
                <w:sz w:val="20"/>
                <w:szCs w:val="20"/>
              </w:rPr>
              <w:t>calendar</w:t>
            </w:r>
            <w:r w:rsidRPr="008B4B75">
              <w:rPr>
                <w:rFonts w:ascii="Arial" w:hAnsi="Arial" w:cs="Arial"/>
                <w:sz w:val="20"/>
                <w:szCs w:val="20"/>
              </w:rPr>
              <w:t xml:space="preserve"> date corresponding to the date of data collection within each year.</w:t>
            </w:r>
          </w:p>
        </w:tc>
      </w:tr>
      <w:tr w:rsidR="00BB36E9" w:rsidRPr="008B4B75" w14:paraId="35973AA5" w14:textId="77777777" w:rsidTr="00124291">
        <w:trPr>
          <w:trHeight w:val="432"/>
        </w:trPr>
        <w:tc>
          <w:tcPr>
            <w:tcW w:w="1975" w:type="dxa"/>
            <w:vAlign w:val="center"/>
          </w:tcPr>
          <w:p w14:paraId="39630ABD" w14:textId="26650F11" w:rsidR="00BB36E9" w:rsidRPr="008B4B75" w:rsidRDefault="00896936" w:rsidP="00124291">
            <w:pPr>
              <w:rPr>
                <w:rFonts w:ascii="Arial" w:hAnsi="Arial" w:cs="Arial"/>
                <w:sz w:val="20"/>
                <w:szCs w:val="20"/>
              </w:rPr>
            </w:pPr>
            <w:r w:rsidRPr="008B4B75">
              <w:rPr>
                <w:rFonts w:ascii="Arial" w:hAnsi="Arial" w:cs="Arial"/>
                <w:sz w:val="20"/>
                <w:szCs w:val="20"/>
              </w:rPr>
              <w:t>day</w:t>
            </w:r>
          </w:p>
        </w:tc>
        <w:tc>
          <w:tcPr>
            <w:tcW w:w="7375" w:type="dxa"/>
            <w:vAlign w:val="center"/>
          </w:tcPr>
          <w:p w14:paraId="279FB95F" w14:textId="366F6BD5" w:rsidR="00BB36E9" w:rsidRPr="008B4B75" w:rsidRDefault="004D7BA2" w:rsidP="00124291">
            <w:pPr>
              <w:rPr>
                <w:rFonts w:ascii="Arial" w:hAnsi="Arial" w:cs="Arial"/>
                <w:sz w:val="20"/>
                <w:szCs w:val="20"/>
              </w:rPr>
            </w:pPr>
            <w:r w:rsidRPr="008B4B75">
              <w:rPr>
                <w:rFonts w:ascii="Arial" w:hAnsi="Arial" w:cs="Arial"/>
                <w:sz w:val="20"/>
                <w:szCs w:val="20"/>
              </w:rPr>
              <w:t>The Julian date corresponding to the date of data collection within each year.</w:t>
            </w:r>
          </w:p>
        </w:tc>
      </w:tr>
      <w:tr w:rsidR="00896936" w:rsidRPr="008B4B75" w14:paraId="26F957BD" w14:textId="77777777" w:rsidTr="00124291">
        <w:trPr>
          <w:trHeight w:val="432"/>
        </w:trPr>
        <w:tc>
          <w:tcPr>
            <w:tcW w:w="1975" w:type="dxa"/>
            <w:vAlign w:val="center"/>
          </w:tcPr>
          <w:p w14:paraId="1EBD2514" w14:textId="5F325987" w:rsidR="00896936" w:rsidRPr="008B4B75" w:rsidRDefault="00CE1726" w:rsidP="00124291">
            <w:pPr>
              <w:rPr>
                <w:rFonts w:ascii="Arial" w:hAnsi="Arial" w:cs="Arial"/>
                <w:sz w:val="20"/>
                <w:szCs w:val="20"/>
              </w:rPr>
            </w:pPr>
            <w:r w:rsidRPr="008B4B75">
              <w:rPr>
                <w:rFonts w:ascii="Arial" w:hAnsi="Arial" w:cs="Arial"/>
                <w:sz w:val="20"/>
                <w:szCs w:val="20"/>
              </w:rPr>
              <w:t>site</w:t>
            </w:r>
          </w:p>
        </w:tc>
        <w:tc>
          <w:tcPr>
            <w:tcW w:w="7375" w:type="dxa"/>
            <w:vAlign w:val="center"/>
          </w:tcPr>
          <w:p w14:paraId="59442982" w14:textId="7223C3BB" w:rsidR="00896936" w:rsidRPr="008B4B75" w:rsidRDefault="004D7BA2" w:rsidP="00124291">
            <w:pPr>
              <w:rPr>
                <w:rFonts w:ascii="Arial" w:hAnsi="Arial" w:cs="Arial"/>
                <w:sz w:val="20"/>
                <w:szCs w:val="20"/>
              </w:rPr>
            </w:pPr>
            <w:r w:rsidRPr="008B4B75">
              <w:rPr>
                <w:rFonts w:ascii="Arial" w:hAnsi="Arial" w:cs="Arial"/>
                <w:sz w:val="20"/>
                <w:szCs w:val="20"/>
              </w:rPr>
              <w:t xml:space="preserve">The site within </w:t>
            </w:r>
            <w:proofErr w:type="spellStart"/>
            <w:r w:rsidRPr="008B4B75">
              <w:rPr>
                <w:rFonts w:ascii="Arial" w:hAnsi="Arial" w:cs="Arial"/>
                <w:sz w:val="20"/>
                <w:szCs w:val="20"/>
              </w:rPr>
              <w:t>Kouchibouguac</w:t>
            </w:r>
            <w:proofErr w:type="spellEnd"/>
            <w:r w:rsidRPr="008B4B75">
              <w:rPr>
                <w:rFonts w:ascii="Arial" w:hAnsi="Arial" w:cs="Arial"/>
                <w:sz w:val="20"/>
                <w:szCs w:val="20"/>
              </w:rPr>
              <w:t xml:space="preserve"> National Park that experiments were conducted (n = 4 for 2021; n = 1 for 2024). Specifics on sites for 2021 can be found in Ledoux et al. (2021) here: </w:t>
            </w:r>
            <w:hyperlink r:id="rId10" w:history="1">
              <w:r w:rsidRPr="008B4B75">
                <w:rPr>
                  <w:rStyle w:val="Hyperlink"/>
                  <w:rFonts w:ascii="Arial" w:hAnsi="Arial" w:cs="Arial"/>
                  <w:sz w:val="20"/>
                  <w:szCs w:val="20"/>
                </w:rPr>
                <w:t>https://doi.org/10.1016/j.jembe.2023.151916</w:t>
              </w:r>
            </w:hyperlink>
            <w:r w:rsidRPr="008B4B75">
              <w:rPr>
                <w:rFonts w:ascii="Arial" w:hAnsi="Arial" w:cs="Arial"/>
                <w:sz w:val="20"/>
                <w:szCs w:val="20"/>
              </w:rPr>
              <w:t xml:space="preserve"> </w:t>
            </w:r>
          </w:p>
        </w:tc>
      </w:tr>
      <w:tr w:rsidR="00896936" w:rsidRPr="008B4B75" w14:paraId="1077B63B" w14:textId="77777777" w:rsidTr="00124291">
        <w:trPr>
          <w:trHeight w:val="432"/>
        </w:trPr>
        <w:tc>
          <w:tcPr>
            <w:tcW w:w="1975" w:type="dxa"/>
            <w:vAlign w:val="center"/>
          </w:tcPr>
          <w:p w14:paraId="46A7BCA2" w14:textId="2B2CE7CE" w:rsidR="00896936" w:rsidRPr="008B4B75" w:rsidRDefault="00896936" w:rsidP="00124291">
            <w:pPr>
              <w:rPr>
                <w:rFonts w:ascii="Arial" w:hAnsi="Arial" w:cs="Arial"/>
                <w:sz w:val="20"/>
                <w:szCs w:val="20"/>
              </w:rPr>
            </w:pPr>
            <w:r w:rsidRPr="008B4B75">
              <w:rPr>
                <w:rFonts w:ascii="Arial" w:hAnsi="Arial" w:cs="Arial"/>
                <w:sz w:val="20"/>
                <w:szCs w:val="20"/>
              </w:rPr>
              <w:t>bucket</w:t>
            </w:r>
          </w:p>
        </w:tc>
        <w:tc>
          <w:tcPr>
            <w:tcW w:w="7375" w:type="dxa"/>
            <w:vAlign w:val="center"/>
          </w:tcPr>
          <w:p w14:paraId="2BFC7DED" w14:textId="23CF7E1F" w:rsidR="00896936" w:rsidRPr="008B4B75" w:rsidRDefault="004E05DA" w:rsidP="00124291">
            <w:pPr>
              <w:rPr>
                <w:rFonts w:ascii="Arial" w:hAnsi="Arial" w:cs="Arial"/>
                <w:sz w:val="20"/>
                <w:szCs w:val="20"/>
              </w:rPr>
            </w:pPr>
            <w:r w:rsidRPr="008B4B75">
              <w:rPr>
                <w:rFonts w:ascii="Arial" w:hAnsi="Arial" w:cs="Arial"/>
                <w:sz w:val="20"/>
                <w:szCs w:val="20"/>
              </w:rPr>
              <w:t>Individual experimental (mesocosm) plot ID.</w:t>
            </w:r>
          </w:p>
        </w:tc>
      </w:tr>
      <w:tr w:rsidR="00896936" w:rsidRPr="008B4B75" w14:paraId="1445C113" w14:textId="77777777" w:rsidTr="00124291">
        <w:trPr>
          <w:trHeight w:val="432"/>
        </w:trPr>
        <w:tc>
          <w:tcPr>
            <w:tcW w:w="1975" w:type="dxa"/>
            <w:vAlign w:val="center"/>
          </w:tcPr>
          <w:p w14:paraId="5B96B3B3" w14:textId="38C03613" w:rsidR="00896936" w:rsidRPr="008B4B75" w:rsidRDefault="00CE1726" w:rsidP="00124291">
            <w:pPr>
              <w:rPr>
                <w:rFonts w:ascii="Arial" w:hAnsi="Arial" w:cs="Arial"/>
                <w:sz w:val="20"/>
                <w:szCs w:val="20"/>
              </w:rPr>
            </w:pPr>
            <w:r w:rsidRPr="008B4B75">
              <w:rPr>
                <w:rFonts w:ascii="Arial" w:hAnsi="Arial" w:cs="Arial"/>
                <w:sz w:val="20"/>
                <w:szCs w:val="20"/>
              </w:rPr>
              <w:t>released</w:t>
            </w:r>
          </w:p>
        </w:tc>
        <w:tc>
          <w:tcPr>
            <w:tcW w:w="7375" w:type="dxa"/>
            <w:vAlign w:val="center"/>
          </w:tcPr>
          <w:p w14:paraId="3F78B1B2" w14:textId="70C4D7E4" w:rsidR="00896936" w:rsidRPr="008B4B75" w:rsidRDefault="004E05DA" w:rsidP="00124291">
            <w:pPr>
              <w:rPr>
                <w:rFonts w:ascii="Arial" w:hAnsi="Arial" w:cs="Arial"/>
                <w:sz w:val="20"/>
                <w:szCs w:val="20"/>
              </w:rPr>
            </w:pPr>
            <w:r w:rsidRPr="008B4B75">
              <w:rPr>
                <w:rFonts w:ascii="Arial" w:hAnsi="Arial" w:cs="Arial"/>
                <w:sz w:val="20"/>
                <w:szCs w:val="20"/>
              </w:rPr>
              <w:t xml:space="preserve">Number of sub-legal clams released back to the sediment after fishing. </w:t>
            </w:r>
          </w:p>
        </w:tc>
      </w:tr>
      <w:tr w:rsidR="00896936" w:rsidRPr="008B4B75" w14:paraId="08ABA7E1" w14:textId="77777777" w:rsidTr="00124291">
        <w:trPr>
          <w:trHeight w:val="432"/>
        </w:trPr>
        <w:tc>
          <w:tcPr>
            <w:tcW w:w="1975" w:type="dxa"/>
            <w:vAlign w:val="center"/>
          </w:tcPr>
          <w:p w14:paraId="590044AD" w14:textId="2E790A4F" w:rsidR="00896936" w:rsidRPr="008B4B75" w:rsidRDefault="00CE1726" w:rsidP="00124291">
            <w:pPr>
              <w:rPr>
                <w:rFonts w:ascii="Arial" w:hAnsi="Arial" w:cs="Arial"/>
                <w:sz w:val="20"/>
                <w:szCs w:val="20"/>
              </w:rPr>
            </w:pPr>
            <w:r w:rsidRPr="008B4B75">
              <w:rPr>
                <w:rFonts w:ascii="Arial" w:hAnsi="Arial" w:cs="Arial"/>
                <w:sz w:val="20"/>
                <w:szCs w:val="20"/>
              </w:rPr>
              <w:t>burrowed</w:t>
            </w:r>
          </w:p>
        </w:tc>
        <w:tc>
          <w:tcPr>
            <w:tcW w:w="7375" w:type="dxa"/>
            <w:vAlign w:val="center"/>
          </w:tcPr>
          <w:p w14:paraId="7A577836" w14:textId="335972EB" w:rsidR="00896936" w:rsidRPr="008B4B75" w:rsidRDefault="004E05DA" w:rsidP="00124291">
            <w:pPr>
              <w:rPr>
                <w:rFonts w:ascii="Arial" w:hAnsi="Arial" w:cs="Arial"/>
                <w:sz w:val="20"/>
                <w:szCs w:val="20"/>
              </w:rPr>
            </w:pPr>
            <w:r w:rsidRPr="008B4B75">
              <w:rPr>
                <w:rFonts w:ascii="Arial" w:hAnsi="Arial" w:cs="Arial"/>
                <w:sz w:val="20"/>
                <w:szCs w:val="20"/>
              </w:rPr>
              <w:t xml:space="preserve">Number of sub-legal </w:t>
            </w:r>
            <w:proofErr w:type="spellStart"/>
            <w:r w:rsidRPr="008B4B75">
              <w:rPr>
                <w:rFonts w:ascii="Arial" w:hAnsi="Arial" w:cs="Arial"/>
                <w:sz w:val="20"/>
                <w:szCs w:val="20"/>
              </w:rPr>
              <w:t>clams</w:t>
            </w:r>
            <w:proofErr w:type="spellEnd"/>
            <w:r w:rsidRPr="008B4B75">
              <w:rPr>
                <w:rFonts w:ascii="Arial" w:hAnsi="Arial" w:cs="Arial"/>
                <w:sz w:val="20"/>
                <w:szCs w:val="20"/>
              </w:rPr>
              <w:t xml:space="preserve"> that were completely reborrowed 24 hours after release.</w:t>
            </w:r>
          </w:p>
        </w:tc>
      </w:tr>
      <w:tr w:rsidR="00896936" w:rsidRPr="008B4B75" w14:paraId="75A6EF19" w14:textId="77777777" w:rsidTr="00124291">
        <w:trPr>
          <w:trHeight w:val="432"/>
        </w:trPr>
        <w:tc>
          <w:tcPr>
            <w:tcW w:w="1975" w:type="dxa"/>
            <w:vAlign w:val="center"/>
          </w:tcPr>
          <w:p w14:paraId="3C542ABF" w14:textId="2D26FCC3" w:rsidR="00896936" w:rsidRPr="008B4B75" w:rsidRDefault="00CE1726" w:rsidP="00124291">
            <w:pPr>
              <w:rPr>
                <w:rFonts w:ascii="Arial" w:hAnsi="Arial" w:cs="Arial"/>
                <w:sz w:val="20"/>
                <w:szCs w:val="20"/>
              </w:rPr>
            </w:pPr>
            <w:proofErr w:type="spellStart"/>
            <w:r w:rsidRPr="008B4B75">
              <w:rPr>
                <w:rFonts w:ascii="Arial" w:hAnsi="Arial" w:cs="Arial"/>
                <w:sz w:val="20"/>
                <w:szCs w:val="20"/>
              </w:rPr>
              <w:t>prop.burrowed</w:t>
            </w:r>
            <w:proofErr w:type="spellEnd"/>
          </w:p>
        </w:tc>
        <w:tc>
          <w:tcPr>
            <w:tcW w:w="7375" w:type="dxa"/>
            <w:vAlign w:val="center"/>
          </w:tcPr>
          <w:p w14:paraId="03F8AA39" w14:textId="7DC5409B" w:rsidR="00896936" w:rsidRPr="008B4B75" w:rsidRDefault="004E05DA" w:rsidP="00124291">
            <w:pPr>
              <w:rPr>
                <w:rFonts w:ascii="Arial" w:hAnsi="Arial" w:cs="Arial"/>
                <w:sz w:val="20"/>
                <w:szCs w:val="20"/>
              </w:rPr>
            </w:pPr>
            <w:r w:rsidRPr="008B4B75">
              <w:rPr>
                <w:rFonts w:ascii="Arial" w:hAnsi="Arial" w:cs="Arial"/>
                <w:sz w:val="20"/>
                <w:szCs w:val="20"/>
              </w:rPr>
              <w:t xml:space="preserve">The proportion of clams that </w:t>
            </w:r>
            <w:proofErr w:type="spellStart"/>
            <w:r w:rsidRPr="008B4B75">
              <w:rPr>
                <w:rFonts w:ascii="Arial" w:hAnsi="Arial" w:cs="Arial"/>
                <w:sz w:val="20"/>
                <w:szCs w:val="20"/>
              </w:rPr>
              <w:t>reburrowed</w:t>
            </w:r>
            <w:proofErr w:type="spellEnd"/>
            <w:r w:rsidRPr="008B4B75">
              <w:rPr>
                <w:rFonts w:ascii="Arial" w:hAnsi="Arial" w:cs="Arial"/>
                <w:sz w:val="20"/>
                <w:szCs w:val="20"/>
              </w:rPr>
              <w:t xml:space="preserve"> in each individual mesocosm plot at each time point. Computed as: </w:t>
            </w:r>
            <w:proofErr w:type="spellStart"/>
            <w:r w:rsidRPr="008B4B75">
              <w:rPr>
                <w:rFonts w:ascii="Arial" w:hAnsi="Arial" w:cs="Arial"/>
                <w:i/>
                <w:iCs/>
                <w:sz w:val="20"/>
                <w:szCs w:val="20"/>
              </w:rPr>
              <w:t>prop.burrowed</w:t>
            </w:r>
            <w:proofErr w:type="spellEnd"/>
            <w:r w:rsidRPr="008B4B75">
              <w:rPr>
                <w:rFonts w:ascii="Arial" w:hAnsi="Arial" w:cs="Arial"/>
                <w:i/>
                <w:iCs/>
                <w:sz w:val="20"/>
                <w:szCs w:val="20"/>
              </w:rPr>
              <w:t xml:space="preserve"> = burrowed ÷ </w:t>
            </w:r>
            <w:r w:rsidR="00946AE7" w:rsidRPr="008B4B75">
              <w:rPr>
                <w:rFonts w:ascii="Arial" w:hAnsi="Arial" w:cs="Arial"/>
                <w:i/>
                <w:iCs/>
                <w:sz w:val="20"/>
                <w:szCs w:val="20"/>
              </w:rPr>
              <w:t>released</w:t>
            </w:r>
          </w:p>
        </w:tc>
      </w:tr>
    </w:tbl>
    <w:p w14:paraId="05B18A36" w14:textId="77777777" w:rsidR="00BB36E9" w:rsidRPr="008B4B75" w:rsidRDefault="00BB36E9" w:rsidP="00BB36E9">
      <w:pPr>
        <w:tabs>
          <w:tab w:val="left" w:pos="2520"/>
        </w:tabs>
        <w:spacing w:line="240" w:lineRule="auto"/>
        <w:ind w:left="1800" w:hanging="1800"/>
        <w:jc w:val="both"/>
        <w:rPr>
          <w:rFonts w:ascii="Arial" w:hAnsi="Arial" w:cs="Arial"/>
        </w:rPr>
      </w:pPr>
    </w:p>
    <w:p w14:paraId="112D5771" w14:textId="77777777" w:rsidR="00BB36E9" w:rsidRPr="00703B47" w:rsidRDefault="00BB36E9">
      <w:pPr>
        <w:rPr>
          <w:rFonts w:ascii="Arial" w:hAnsi="Arial" w:cs="Arial"/>
          <w:b/>
          <w:bCs/>
          <w:sz w:val="28"/>
          <w:szCs w:val="28"/>
          <w:highlight w:val="yellow"/>
        </w:rPr>
      </w:pPr>
      <w:r w:rsidRPr="00703B47">
        <w:rPr>
          <w:rFonts w:ascii="Arial" w:hAnsi="Arial" w:cs="Arial"/>
          <w:b/>
          <w:bCs/>
          <w:sz w:val="28"/>
          <w:szCs w:val="28"/>
          <w:highlight w:val="yellow"/>
        </w:rPr>
        <w:br w:type="page"/>
      </w:r>
    </w:p>
    <w:p w14:paraId="26D02095" w14:textId="7D038290" w:rsidR="00BB36E9" w:rsidRPr="0093427A" w:rsidRDefault="00BB36E9" w:rsidP="00BB36E9">
      <w:pPr>
        <w:spacing w:line="240" w:lineRule="auto"/>
        <w:jc w:val="both"/>
        <w:rPr>
          <w:rFonts w:ascii="Arial" w:hAnsi="Arial" w:cs="Arial"/>
          <w:b/>
          <w:bCs/>
          <w:sz w:val="28"/>
          <w:szCs w:val="28"/>
        </w:rPr>
      </w:pPr>
      <w:r w:rsidRPr="0093427A">
        <w:rPr>
          <w:rFonts w:ascii="Arial" w:hAnsi="Arial" w:cs="Arial"/>
          <w:b/>
          <w:bCs/>
          <w:sz w:val="28"/>
          <w:szCs w:val="28"/>
        </w:rPr>
        <w:lastRenderedPageBreak/>
        <w:t>Datafile: S8 data.csv</w:t>
      </w:r>
    </w:p>
    <w:p w14:paraId="197EC428" w14:textId="7E2FC15A" w:rsidR="00BB36E9" w:rsidRPr="0093427A" w:rsidRDefault="00BB36E9" w:rsidP="008130BC">
      <w:pPr>
        <w:tabs>
          <w:tab w:val="left" w:pos="630"/>
          <w:tab w:val="left" w:pos="1710"/>
        </w:tabs>
        <w:spacing w:line="240" w:lineRule="auto"/>
        <w:ind w:left="1800" w:hanging="1800"/>
        <w:jc w:val="both"/>
        <w:rPr>
          <w:rFonts w:ascii="Arial" w:hAnsi="Arial" w:cs="Arial"/>
        </w:rPr>
      </w:pPr>
      <w:bookmarkStart w:id="6" w:name="_Hlk191905554"/>
      <w:r w:rsidRPr="0093427A">
        <w:rPr>
          <w:rFonts w:ascii="Arial" w:hAnsi="Arial" w:cs="Arial"/>
          <w:b/>
          <w:bCs/>
        </w:rPr>
        <w:t xml:space="preserve">Description: </w:t>
      </w:r>
      <w:r w:rsidRPr="0093427A">
        <w:rPr>
          <w:rFonts w:ascii="Arial" w:hAnsi="Arial" w:cs="Arial"/>
          <w:b/>
          <w:bCs/>
        </w:rPr>
        <w:tab/>
      </w:r>
      <w:r w:rsidRPr="0093427A">
        <w:rPr>
          <w:rFonts w:ascii="Arial" w:hAnsi="Arial" w:cs="Arial"/>
          <w:b/>
          <w:bCs/>
        </w:rPr>
        <w:tab/>
      </w:r>
      <w:r w:rsidR="0087737D" w:rsidRPr="0093427A">
        <w:rPr>
          <w:rFonts w:ascii="Arial" w:hAnsi="Arial" w:cs="Arial"/>
        </w:rPr>
        <w:t xml:space="preserve">Daily precipitation values (May 1-September 30, 2024) obtained from historical weather data published by Environment and Climate Change Canada for the weather station closest to our study site, </w:t>
      </w:r>
      <w:proofErr w:type="spellStart"/>
      <w:r w:rsidR="0087737D" w:rsidRPr="0093427A">
        <w:rPr>
          <w:rFonts w:ascii="Arial" w:hAnsi="Arial" w:cs="Arial"/>
        </w:rPr>
        <w:t>Kouchibouguac</w:t>
      </w:r>
      <w:proofErr w:type="spellEnd"/>
      <w:r w:rsidR="0087737D" w:rsidRPr="0093427A">
        <w:rPr>
          <w:rFonts w:ascii="Arial" w:hAnsi="Arial" w:cs="Arial"/>
        </w:rPr>
        <w:t xml:space="preserve"> (URL: </w:t>
      </w:r>
      <w:hyperlink r:id="rId11" w:history="1">
        <w:r w:rsidR="0087737D" w:rsidRPr="0093427A">
          <w:rPr>
            <w:rStyle w:val="Hyperlink"/>
            <w:rFonts w:ascii="Arial" w:hAnsi="Arial" w:cs="Arial"/>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hyperlink>
      <w:r w:rsidR="0087737D" w:rsidRPr="0093427A">
        <w:rPr>
          <w:rFonts w:ascii="Arial" w:hAnsi="Arial" w:cs="Arial"/>
        </w:rPr>
        <w:t>).</w:t>
      </w:r>
    </w:p>
    <w:p w14:paraId="2F37E5B5" w14:textId="2CCE4980" w:rsidR="00BB36E9" w:rsidRPr="0093427A" w:rsidRDefault="00BB36E9" w:rsidP="00BB36E9">
      <w:pPr>
        <w:tabs>
          <w:tab w:val="left" w:pos="2520"/>
        </w:tabs>
        <w:spacing w:line="240" w:lineRule="auto"/>
        <w:ind w:left="1800" w:hanging="1800"/>
        <w:jc w:val="both"/>
        <w:rPr>
          <w:rFonts w:ascii="Arial" w:hAnsi="Arial" w:cs="Arial"/>
        </w:rPr>
      </w:pPr>
      <w:r w:rsidRPr="0093427A">
        <w:rPr>
          <w:rFonts w:ascii="Arial" w:hAnsi="Arial" w:cs="Arial"/>
          <w:b/>
          <w:bCs/>
        </w:rPr>
        <w:t xml:space="preserve">Pertains to: </w:t>
      </w:r>
      <w:r w:rsidRPr="0093427A">
        <w:rPr>
          <w:rFonts w:ascii="Arial" w:hAnsi="Arial" w:cs="Arial"/>
          <w:b/>
          <w:bCs/>
        </w:rPr>
        <w:tab/>
      </w:r>
      <w:r w:rsidRPr="0093427A">
        <w:rPr>
          <w:rFonts w:ascii="Arial" w:hAnsi="Arial" w:cs="Arial"/>
        </w:rPr>
        <w:t>Figure S</w:t>
      </w:r>
      <w:r w:rsidR="0076337B" w:rsidRPr="0093427A">
        <w:rPr>
          <w:rFonts w:ascii="Arial" w:hAnsi="Arial" w:cs="Arial"/>
        </w:rPr>
        <w:t>3</w:t>
      </w:r>
    </w:p>
    <w:p w14:paraId="0E742CEB" w14:textId="77777777" w:rsidR="00BB36E9" w:rsidRPr="0093427A" w:rsidRDefault="00BB36E9" w:rsidP="00BB36E9">
      <w:pPr>
        <w:tabs>
          <w:tab w:val="left" w:pos="2520"/>
        </w:tabs>
        <w:spacing w:line="240" w:lineRule="auto"/>
        <w:ind w:left="1800" w:hanging="1800"/>
        <w:jc w:val="both"/>
        <w:rPr>
          <w:rFonts w:ascii="Arial" w:hAnsi="Arial" w:cs="Arial"/>
        </w:rPr>
      </w:pPr>
    </w:p>
    <w:p w14:paraId="19EBF6E2" w14:textId="77777777" w:rsidR="00BB36E9" w:rsidRPr="0093427A" w:rsidRDefault="00BB36E9" w:rsidP="00BB36E9">
      <w:pPr>
        <w:tabs>
          <w:tab w:val="left" w:pos="2520"/>
        </w:tabs>
        <w:spacing w:line="240" w:lineRule="auto"/>
        <w:ind w:left="1800" w:hanging="1800"/>
        <w:jc w:val="both"/>
        <w:rPr>
          <w:rFonts w:ascii="Arial" w:hAnsi="Arial" w:cs="Arial"/>
        </w:rPr>
      </w:pPr>
    </w:p>
    <w:p w14:paraId="0C6B08D5" w14:textId="77777777" w:rsidR="00BB36E9" w:rsidRPr="0093427A" w:rsidRDefault="00BB36E9" w:rsidP="00BB36E9">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BB36E9" w:rsidRPr="0093427A" w14:paraId="5DE11DD3" w14:textId="77777777" w:rsidTr="00124291">
        <w:trPr>
          <w:trHeight w:val="432"/>
        </w:trPr>
        <w:tc>
          <w:tcPr>
            <w:tcW w:w="1975" w:type="dxa"/>
            <w:vAlign w:val="center"/>
          </w:tcPr>
          <w:p w14:paraId="013E86DC" w14:textId="77777777" w:rsidR="00BB36E9" w:rsidRPr="0093427A" w:rsidRDefault="00BB36E9" w:rsidP="00124291">
            <w:pPr>
              <w:rPr>
                <w:rFonts w:ascii="Arial" w:hAnsi="Arial" w:cs="Arial"/>
                <w:b/>
                <w:bCs/>
                <w:sz w:val="20"/>
                <w:szCs w:val="20"/>
              </w:rPr>
            </w:pPr>
            <w:r w:rsidRPr="0093427A">
              <w:rPr>
                <w:rFonts w:ascii="Arial" w:hAnsi="Arial" w:cs="Arial"/>
                <w:b/>
                <w:bCs/>
                <w:sz w:val="20"/>
                <w:szCs w:val="20"/>
              </w:rPr>
              <w:t>Column name</w:t>
            </w:r>
          </w:p>
        </w:tc>
        <w:tc>
          <w:tcPr>
            <w:tcW w:w="7375" w:type="dxa"/>
            <w:vAlign w:val="center"/>
          </w:tcPr>
          <w:p w14:paraId="56C8513B" w14:textId="77777777" w:rsidR="00BB36E9" w:rsidRPr="0093427A" w:rsidRDefault="00BB36E9" w:rsidP="00124291">
            <w:pPr>
              <w:rPr>
                <w:rFonts w:ascii="Arial" w:hAnsi="Arial" w:cs="Arial"/>
                <w:b/>
                <w:bCs/>
                <w:sz w:val="20"/>
                <w:szCs w:val="20"/>
              </w:rPr>
            </w:pPr>
            <w:r w:rsidRPr="0093427A">
              <w:rPr>
                <w:rFonts w:ascii="Arial" w:hAnsi="Arial" w:cs="Arial"/>
                <w:b/>
                <w:bCs/>
                <w:sz w:val="20"/>
                <w:szCs w:val="20"/>
              </w:rPr>
              <w:t>Description</w:t>
            </w:r>
          </w:p>
        </w:tc>
      </w:tr>
      <w:tr w:rsidR="00BB36E9" w:rsidRPr="0093427A" w14:paraId="1B36EB06" w14:textId="77777777" w:rsidTr="00124291">
        <w:trPr>
          <w:trHeight w:val="432"/>
        </w:trPr>
        <w:tc>
          <w:tcPr>
            <w:tcW w:w="1975" w:type="dxa"/>
            <w:vAlign w:val="center"/>
          </w:tcPr>
          <w:p w14:paraId="20420158" w14:textId="169F2519" w:rsidR="00BB36E9" w:rsidRPr="0093427A" w:rsidRDefault="00FD6EAB" w:rsidP="00124291">
            <w:pPr>
              <w:rPr>
                <w:rFonts w:ascii="Arial" w:hAnsi="Arial" w:cs="Arial"/>
                <w:sz w:val="20"/>
                <w:szCs w:val="20"/>
              </w:rPr>
            </w:pPr>
            <w:r w:rsidRPr="0093427A">
              <w:rPr>
                <w:rFonts w:ascii="Arial" w:hAnsi="Arial" w:cs="Arial"/>
                <w:sz w:val="20"/>
                <w:szCs w:val="20"/>
              </w:rPr>
              <w:t>date</w:t>
            </w:r>
          </w:p>
        </w:tc>
        <w:tc>
          <w:tcPr>
            <w:tcW w:w="7375" w:type="dxa"/>
            <w:vAlign w:val="center"/>
          </w:tcPr>
          <w:p w14:paraId="1F3A50B5" w14:textId="23E842BC" w:rsidR="00BB36E9" w:rsidRPr="0093427A" w:rsidRDefault="00BB36E9" w:rsidP="00124291">
            <w:pPr>
              <w:rPr>
                <w:rFonts w:ascii="Arial" w:hAnsi="Arial" w:cs="Arial"/>
                <w:sz w:val="20"/>
                <w:szCs w:val="20"/>
              </w:rPr>
            </w:pPr>
            <w:r w:rsidRPr="0093427A">
              <w:rPr>
                <w:rFonts w:ascii="Arial" w:hAnsi="Arial" w:cs="Arial"/>
                <w:sz w:val="20"/>
                <w:szCs w:val="20"/>
              </w:rPr>
              <w:t xml:space="preserve">The </w:t>
            </w:r>
            <w:r w:rsidR="00FD6EAB" w:rsidRPr="0093427A">
              <w:rPr>
                <w:rFonts w:ascii="Arial" w:hAnsi="Arial" w:cs="Arial"/>
                <w:sz w:val="20"/>
                <w:szCs w:val="20"/>
              </w:rPr>
              <w:t>date for which the precipitation data pertains.</w:t>
            </w:r>
          </w:p>
        </w:tc>
      </w:tr>
      <w:tr w:rsidR="00BB36E9" w:rsidRPr="0093427A" w14:paraId="246758D8" w14:textId="77777777" w:rsidTr="00124291">
        <w:trPr>
          <w:trHeight w:val="432"/>
        </w:trPr>
        <w:tc>
          <w:tcPr>
            <w:tcW w:w="1975" w:type="dxa"/>
            <w:vAlign w:val="center"/>
          </w:tcPr>
          <w:p w14:paraId="24E312A8" w14:textId="1756FD36" w:rsidR="00BB36E9" w:rsidRPr="0093427A" w:rsidRDefault="00FD6EAB" w:rsidP="00124291">
            <w:pPr>
              <w:rPr>
                <w:rFonts w:ascii="Arial" w:hAnsi="Arial" w:cs="Arial"/>
                <w:sz w:val="20"/>
                <w:szCs w:val="20"/>
              </w:rPr>
            </w:pPr>
            <w:r w:rsidRPr="0093427A">
              <w:rPr>
                <w:rFonts w:ascii="Arial" w:hAnsi="Arial" w:cs="Arial"/>
                <w:sz w:val="20"/>
                <w:szCs w:val="20"/>
              </w:rPr>
              <w:t>month</w:t>
            </w:r>
          </w:p>
        </w:tc>
        <w:tc>
          <w:tcPr>
            <w:tcW w:w="7375" w:type="dxa"/>
            <w:vAlign w:val="center"/>
          </w:tcPr>
          <w:p w14:paraId="364F89D4" w14:textId="14B3132C" w:rsidR="00BB36E9" w:rsidRPr="0093427A" w:rsidRDefault="00FD6EAB" w:rsidP="00124291">
            <w:pPr>
              <w:rPr>
                <w:rFonts w:ascii="Arial" w:hAnsi="Arial" w:cs="Arial"/>
                <w:sz w:val="20"/>
                <w:szCs w:val="20"/>
              </w:rPr>
            </w:pPr>
            <w:r w:rsidRPr="0093427A">
              <w:rPr>
                <w:rFonts w:ascii="Arial" w:hAnsi="Arial" w:cs="Arial"/>
                <w:sz w:val="20"/>
                <w:szCs w:val="20"/>
              </w:rPr>
              <w:t>The month of each date</w:t>
            </w:r>
            <w:r w:rsidR="00BB36E9" w:rsidRPr="0093427A">
              <w:rPr>
                <w:rFonts w:ascii="Arial" w:hAnsi="Arial" w:cs="Arial"/>
                <w:sz w:val="20"/>
                <w:szCs w:val="20"/>
              </w:rPr>
              <w:t>.</w:t>
            </w:r>
          </w:p>
        </w:tc>
      </w:tr>
      <w:tr w:rsidR="00BB36E9" w:rsidRPr="0093427A" w14:paraId="7EE43911" w14:textId="77777777" w:rsidTr="00124291">
        <w:trPr>
          <w:trHeight w:val="432"/>
        </w:trPr>
        <w:tc>
          <w:tcPr>
            <w:tcW w:w="1975" w:type="dxa"/>
            <w:vAlign w:val="center"/>
          </w:tcPr>
          <w:p w14:paraId="2BC80D3E" w14:textId="4A29F4A6" w:rsidR="00BB36E9" w:rsidRPr="0093427A" w:rsidRDefault="00FD6EAB" w:rsidP="00124291">
            <w:pPr>
              <w:rPr>
                <w:rFonts w:ascii="Arial" w:hAnsi="Arial" w:cs="Arial"/>
                <w:sz w:val="20"/>
                <w:szCs w:val="20"/>
              </w:rPr>
            </w:pPr>
            <w:proofErr w:type="spellStart"/>
            <w:r w:rsidRPr="0093427A">
              <w:rPr>
                <w:rFonts w:ascii="Arial" w:hAnsi="Arial" w:cs="Arial"/>
                <w:sz w:val="20"/>
                <w:szCs w:val="20"/>
              </w:rPr>
              <w:t>day.in.month</w:t>
            </w:r>
            <w:proofErr w:type="spellEnd"/>
          </w:p>
        </w:tc>
        <w:tc>
          <w:tcPr>
            <w:tcW w:w="7375" w:type="dxa"/>
            <w:vAlign w:val="center"/>
          </w:tcPr>
          <w:p w14:paraId="34B0D4E6" w14:textId="1B9ED30A" w:rsidR="00BB36E9" w:rsidRPr="0093427A" w:rsidRDefault="00FD6EAB" w:rsidP="00124291">
            <w:pPr>
              <w:rPr>
                <w:rFonts w:ascii="Arial" w:hAnsi="Arial" w:cs="Arial"/>
                <w:sz w:val="20"/>
                <w:szCs w:val="20"/>
              </w:rPr>
            </w:pPr>
            <w:r w:rsidRPr="0093427A">
              <w:rPr>
                <w:rFonts w:ascii="Arial" w:hAnsi="Arial" w:cs="Arial"/>
                <w:sz w:val="20"/>
                <w:szCs w:val="20"/>
              </w:rPr>
              <w:t xml:space="preserve">The consecutive day within each month (ranging from 1-31). </w:t>
            </w:r>
            <w:r w:rsidR="00BB36E9" w:rsidRPr="0093427A">
              <w:rPr>
                <w:rFonts w:ascii="Arial" w:hAnsi="Arial" w:cs="Arial"/>
                <w:sz w:val="20"/>
                <w:szCs w:val="20"/>
              </w:rPr>
              <w:t xml:space="preserve"> </w:t>
            </w:r>
          </w:p>
        </w:tc>
      </w:tr>
      <w:tr w:rsidR="00FD6EAB" w:rsidRPr="0093427A" w14:paraId="481BC114" w14:textId="77777777" w:rsidTr="00124291">
        <w:trPr>
          <w:trHeight w:val="432"/>
        </w:trPr>
        <w:tc>
          <w:tcPr>
            <w:tcW w:w="1975" w:type="dxa"/>
            <w:vAlign w:val="center"/>
          </w:tcPr>
          <w:p w14:paraId="70AC06F4" w14:textId="3B700191" w:rsidR="00FD6EAB" w:rsidRPr="0093427A" w:rsidRDefault="00FD6EAB" w:rsidP="00124291">
            <w:pPr>
              <w:rPr>
                <w:rFonts w:ascii="Arial" w:hAnsi="Arial" w:cs="Arial"/>
                <w:sz w:val="20"/>
                <w:szCs w:val="20"/>
              </w:rPr>
            </w:pPr>
            <w:proofErr w:type="spellStart"/>
            <w:r w:rsidRPr="0093427A">
              <w:rPr>
                <w:rFonts w:ascii="Arial" w:hAnsi="Arial" w:cs="Arial"/>
                <w:sz w:val="20"/>
                <w:szCs w:val="20"/>
              </w:rPr>
              <w:t>julian.date</w:t>
            </w:r>
            <w:proofErr w:type="spellEnd"/>
          </w:p>
        </w:tc>
        <w:tc>
          <w:tcPr>
            <w:tcW w:w="7375" w:type="dxa"/>
            <w:vAlign w:val="center"/>
          </w:tcPr>
          <w:p w14:paraId="1293B88D" w14:textId="1FB8736F" w:rsidR="00FD6EAB" w:rsidRPr="0093427A" w:rsidRDefault="00FD6EAB" w:rsidP="00124291">
            <w:pPr>
              <w:rPr>
                <w:rFonts w:ascii="Arial" w:hAnsi="Arial" w:cs="Arial"/>
                <w:sz w:val="20"/>
                <w:szCs w:val="20"/>
              </w:rPr>
            </w:pPr>
            <w:r w:rsidRPr="0093427A">
              <w:rPr>
                <w:rFonts w:ascii="Arial" w:hAnsi="Arial" w:cs="Arial"/>
                <w:sz w:val="20"/>
                <w:szCs w:val="20"/>
              </w:rPr>
              <w:t>The Julian date corresponding to each date.</w:t>
            </w:r>
          </w:p>
        </w:tc>
      </w:tr>
      <w:tr w:rsidR="00FD6EAB" w:rsidRPr="0093427A" w14:paraId="1A41AA54" w14:textId="77777777" w:rsidTr="00124291">
        <w:trPr>
          <w:trHeight w:val="432"/>
        </w:trPr>
        <w:tc>
          <w:tcPr>
            <w:tcW w:w="1975" w:type="dxa"/>
            <w:vAlign w:val="center"/>
          </w:tcPr>
          <w:p w14:paraId="6BCAFD85" w14:textId="3ED7092C" w:rsidR="00FD6EAB" w:rsidRPr="0093427A" w:rsidRDefault="00FD6EAB" w:rsidP="00124291">
            <w:pPr>
              <w:rPr>
                <w:rFonts w:ascii="Arial" w:hAnsi="Arial" w:cs="Arial"/>
                <w:sz w:val="20"/>
                <w:szCs w:val="20"/>
              </w:rPr>
            </w:pPr>
            <w:r w:rsidRPr="0093427A">
              <w:rPr>
                <w:rFonts w:ascii="Arial" w:hAnsi="Arial" w:cs="Arial"/>
                <w:sz w:val="20"/>
                <w:szCs w:val="20"/>
              </w:rPr>
              <w:t>precip.mm</w:t>
            </w:r>
          </w:p>
        </w:tc>
        <w:tc>
          <w:tcPr>
            <w:tcW w:w="7375" w:type="dxa"/>
            <w:vAlign w:val="center"/>
          </w:tcPr>
          <w:p w14:paraId="656CCEAD" w14:textId="0740D592" w:rsidR="00FD6EAB" w:rsidRPr="0093427A" w:rsidRDefault="00FD6EAB" w:rsidP="00124291">
            <w:pPr>
              <w:rPr>
                <w:rFonts w:ascii="Arial" w:hAnsi="Arial" w:cs="Arial"/>
                <w:sz w:val="20"/>
                <w:szCs w:val="20"/>
              </w:rPr>
            </w:pPr>
            <w:r w:rsidRPr="0093427A">
              <w:rPr>
                <w:rFonts w:ascii="Arial" w:hAnsi="Arial" w:cs="Arial"/>
                <w:sz w:val="20"/>
                <w:szCs w:val="20"/>
              </w:rPr>
              <w:t>The total precipitation amount (in mm) recorded during each day.</w:t>
            </w:r>
          </w:p>
        </w:tc>
      </w:tr>
      <w:tr w:rsidR="00FD6EAB" w:rsidRPr="00365878" w14:paraId="592FCFF1" w14:textId="77777777" w:rsidTr="00124291">
        <w:trPr>
          <w:trHeight w:val="432"/>
        </w:trPr>
        <w:tc>
          <w:tcPr>
            <w:tcW w:w="1975" w:type="dxa"/>
            <w:vAlign w:val="center"/>
          </w:tcPr>
          <w:p w14:paraId="64300612" w14:textId="572C1B55" w:rsidR="00FD6EAB" w:rsidRPr="0093427A" w:rsidRDefault="00FD6EAB" w:rsidP="00124291">
            <w:pPr>
              <w:rPr>
                <w:rFonts w:ascii="Arial" w:hAnsi="Arial" w:cs="Arial"/>
                <w:sz w:val="20"/>
                <w:szCs w:val="20"/>
              </w:rPr>
            </w:pPr>
            <w:r w:rsidRPr="0093427A">
              <w:rPr>
                <w:rFonts w:ascii="Arial" w:hAnsi="Arial" w:cs="Arial"/>
                <w:sz w:val="20"/>
                <w:szCs w:val="20"/>
              </w:rPr>
              <w:t>trial</w:t>
            </w:r>
          </w:p>
        </w:tc>
        <w:tc>
          <w:tcPr>
            <w:tcW w:w="7375" w:type="dxa"/>
            <w:vAlign w:val="center"/>
          </w:tcPr>
          <w:p w14:paraId="2165CB2A" w14:textId="2DD5FECA" w:rsidR="00FD6EAB" w:rsidRDefault="00FD6EAB" w:rsidP="00124291">
            <w:pPr>
              <w:rPr>
                <w:rFonts w:ascii="Arial" w:hAnsi="Arial" w:cs="Arial"/>
                <w:sz w:val="20"/>
                <w:szCs w:val="20"/>
              </w:rPr>
            </w:pPr>
            <w:r w:rsidRPr="0093427A">
              <w:rPr>
                <w:rFonts w:ascii="Arial" w:hAnsi="Arial" w:cs="Arial"/>
                <w:sz w:val="20"/>
                <w:szCs w:val="20"/>
              </w:rPr>
              <w:t>Binary variable denoting whether experimental trials were conducted on a given day (N = no trials conducted; E = trials conducted).</w:t>
            </w:r>
          </w:p>
        </w:tc>
      </w:tr>
      <w:bookmarkEnd w:id="6"/>
    </w:tbl>
    <w:p w14:paraId="146E4640" w14:textId="77777777" w:rsidR="00BB36E9" w:rsidRDefault="00BB36E9" w:rsidP="00BB36E9">
      <w:pPr>
        <w:tabs>
          <w:tab w:val="left" w:pos="2520"/>
        </w:tabs>
        <w:spacing w:line="240" w:lineRule="auto"/>
        <w:ind w:left="1800" w:hanging="1800"/>
        <w:jc w:val="both"/>
        <w:rPr>
          <w:rFonts w:ascii="Arial" w:hAnsi="Arial" w:cs="Arial"/>
        </w:rPr>
      </w:pPr>
    </w:p>
    <w:p w14:paraId="73FB0FFE" w14:textId="77777777" w:rsidR="00BB36E9" w:rsidRDefault="00BB36E9">
      <w:pPr>
        <w:rPr>
          <w:rFonts w:ascii="Arial" w:hAnsi="Arial" w:cs="Arial"/>
          <w:b/>
          <w:bCs/>
          <w:sz w:val="28"/>
          <w:szCs w:val="28"/>
        </w:rPr>
      </w:pPr>
      <w:r>
        <w:rPr>
          <w:rFonts w:ascii="Arial" w:hAnsi="Arial" w:cs="Arial"/>
          <w:b/>
          <w:bCs/>
          <w:sz w:val="28"/>
          <w:szCs w:val="28"/>
        </w:rPr>
        <w:br w:type="page"/>
      </w:r>
    </w:p>
    <w:p w14:paraId="212D3E24" w14:textId="36BF76C1" w:rsidR="007B72C9" w:rsidRPr="001E484E" w:rsidRDefault="007B72C9" w:rsidP="007B72C9">
      <w:pPr>
        <w:spacing w:line="240" w:lineRule="auto"/>
        <w:jc w:val="both"/>
        <w:rPr>
          <w:rFonts w:ascii="Arial" w:hAnsi="Arial" w:cs="Arial"/>
          <w:b/>
          <w:bCs/>
          <w:sz w:val="28"/>
          <w:szCs w:val="28"/>
        </w:rPr>
      </w:pPr>
      <w:r>
        <w:rPr>
          <w:rFonts w:ascii="Arial" w:hAnsi="Arial" w:cs="Arial"/>
          <w:b/>
          <w:bCs/>
          <w:sz w:val="28"/>
          <w:szCs w:val="28"/>
        </w:rPr>
        <w:lastRenderedPageBreak/>
        <w:t xml:space="preserve">Datafile: </w:t>
      </w:r>
      <w:r w:rsidR="00EB68F0">
        <w:rPr>
          <w:rFonts w:ascii="Arial" w:hAnsi="Arial" w:cs="Arial"/>
          <w:b/>
          <w:bCs/>
          <w:sz w:val="28"/>
          <w:szCs w:val="28"/>
        </w:rPr>
        <w:t xml:space="preserve">S9 </w:t>
      </w:r>
      <w:r>
        <w:rPr>
          <w:rFonts w:ascii="Arial" w:hAnsi="Arial" w:cs="Arial"/>
          <w:b/>
          <w:bCs/>
          <w:sz w:val="28"/>
          <w:szCs w:val="28"/>
        </w:rPr>
        <w:t>data.csv</w:t>
      </w:r>
    </w:p>
    <w:p w14:paraId="5FB5BDE0" w14:textId="3C6FC815" w:rsidR="007B72C9" w:rsidRDefault="007B72C9" w:rsidP="007B72C9">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r>
        <w:rPr>
          <w:rFonts w:ascii="Arial" w:hAnsi="Arial" w:cs="Arial"/>
        </w:rPr>
        <w:t>Shell length (in mm) of each individual clam used in each of the five experiment</w:t>
      </w:r>
      <w:r w:rsidR="00593B02">
        <w:rPr>
          <w:rFonts w:ascii="Arial" w:hAnsi="Arial" w:cs="Arial"/>
        </w:rPr>
        <w:t>al trial</w:t>
      </w:r>
      <w:r>
        <w:rPr>
          <w:rFonts w:ascii="Arial" w:hAnsi="Arial" w:cs="Arial"/>
        </w:rPr>
        <w:t>s.</w:t>
      </w:r>
    </w:p>
    <w:p w14:paraId="5A422034" w14:textId="6A3B9411" w:rsidR="007B72C9" w:rsidRPr="00F04490" w:rsidRDefault="007B72C9" w:rsidP="007B72C9">
      <w:pPr>
        <w:tabs>
          <w:tab w:val="left" w:pos="2520"/>
        </w:tabs>
        <w:spacing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 xml:space="preserve">Figure </w:t>
      </w:r>
      <w:r w:rsidR="00F728D7">
        <w:rPr>
          <w:rFonts w:ascii="Arial" w:hAnsi="Arial" w:cs="Arial"/>
        </w:rPr>
        <w:t>S4</w:t>
      </w:r>
    </w:p>
    <w:p w14:paraId="35DA3EF6" w14:textId="77777777" w:rsidR="007B72C9" w:rsidRDefault="007B72C9" w:rsidP="007B72C9">
      <w:pPr>
        <w:tabs>
          <w:tab w:val="left" w:pos="2520"/>
        </w:tabs>
        <w:spacing w:line="240" w:lineRule="auto"/>
        <w:ind w:left="1800" w:hanging="1800"/>
        <w:jc w:val="both"/>
        <w:rPr>
          <w:rFonts w:ascii="Arial" w:hAnsi="Arial" w:cs="Arial"/>
        </w:rPr>
      </w:pPr>
    </w:p>
    <w:p w14:paraId="10AE3591" w14:textId="77777777" w:rsidR="007B72C9" w:rsidRDefault="007B72C9" w:rsidP="007B72C9">
      <w:pPr>
        <w:tabs>
          <w:tab w:val="left" w:pos="2520"/>
        </w:tabs>
        <w:spacing w:line="240" w:lineRule="auto"/>
        <w:ind w:left="1800" w:hanging="1800"/>
        <w:jc w:val="both"/>
        <w:rPr>
          <w:rFonts w:ascii="Arial" w:hAnsi="Arial" w:cs="Arial"/>
        </w:rPr>
      </w:pPr>
    </w:p>
    <w:p w14:paraId="0649B91F" w14:textId="77777777" w:rsidR="007B72C9" w:rsidRDefault="007B72C9" w:rsidP="007B72C9">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7B72C9" w:rsidRPr="00365878" w14:paraId="6E3ECA54" w14:textId="77777777" w:rsidTr="00513B3F">
        <w:trPr>
          <w:trHeight w:val="432"/>
        </w:trPr>
        <w:tc>
          <w:tcPr>
            <w:tcW w:w="1975" w:type="dxa"/>
            <w:vAlign w:val="center"/>
          </w:tcPr>
          <w:p w14:paraId="554F8BA3" w14:textId="77777777" w:rsidR="007B72C9" w:rsidRPr="00365878" w:rsidRDefault="007B72C9" w:rsidP="00513B3F">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67ACE0F3" w14:textId="77777777" w:rsidR="007B72C9" w:rsidRPr="00365878" w:rsidRDefault="007B72C9" w:rsidP="00513B3F">
            <w:pPr>
              <w:rPr>
                <w:rFonts w:ascii="Arial" w:hAnsi="Arial" w:cs="Arial"/>
                <w:b/>
                <w:bCs/>
                <w:sz w:val="20"/>
                <w:szCs w:val="20"/>
              </w:rPr>
            </w:pPr>
            <w:r w:rsidRPr="00365878">
              <w:rPr>
                <w:rFonts w:ascii="Arial" w:hAnsi="Arial" w:cs="Arial"/>
                <w:b/>
                <w:bCs/>
                <w:sz w:val="20"/>
                <w:szCs w:val="20"/>
              </w:rPr>
              <w:t>Description</w:t>
            </w:r>
          </w:p>
        </w:tc>
      </w:tr>
      <w:tr w:rsidR="007B72C9" w:rsidRPr="00365878" w14:paraId="2C5FA7AC" w14:textId="77777777" w:rsidTr="00513B3F">
        <w:trPr>
          <w:trHeight w:val="432"/>
        </w:trPr>
        <w:tc>
          <w:tcPr>
            <w:tcW w:w="1975" w:type="dxa"/>
            <w:vAlign w:val="center"/>
          </w:tcPr>
          <w:p w14:paraId="79E4E29C" w14:textId="0AAC34BC" w:rsidR="007B72C9" w:rsidRPr="00365878" w:rsidRDefault="00A93B4F" w:rsidP="00513B3F">
            <w:pPr>
              <w:rPr>
                <w:rFonts w:ascii="Arial" w:hAnsi="Arial" w:cs="Arial"/>
                <w:sz w:val="20"/>
                <w:szCs w:val="20"/>
              </w:rPr>
            </w:pPr>
            <w:r>
              <w:rPr>
                <w:rFonts w:ascii="Arial" w:hAnsi="Arial" w:cs="Arial"/>
                <w:sz w:val="20"/>
                <w:szCs w:val="20"/>
              </w:rPr>
              <w:t>experiment</w:t>
            </w:r>
          </w:p>
        </w:tc>
        <w:tc>
          <w:tcPr>
            <w:tcW w:w="7375" w:type="dxa"/>
            <w:vAlign w:val="center"/>
          </w:tcPr>
          <w:p w14:paraId="5CD682AA" w14:textId="0B6FBAA3" w:rsidR="007B72C9" w:rsidRPr="00365878" w:rsidRDefault="007B72C9" w:rsidP="00513B3F">
            <w:pPr>
              <w:rPr>
                <w:rFonts w:ascii="Arial" w:hAnsi="Arial" w:cs="Arial"/>
                <w:sz w:val="20"/>
                <w:szCs w:val="20"/>
              </w:rPr>
            </w:pPr>
            <w:r w:rsidRPr="00365878">
              <w:rPr>
                <w:rFonts w:ascii="Arial" w:hAnsi="Arial" w:cs="Arial"/>
                <w:sz w:val="20"/>
                <w:szCs w:val="20"/>
              </w:rPr>
              <w:t>The month that each experiment</w:t>
            </w:r>
            <w:r w:rsidR="00F80318">
              <w:rPr>
                <w:rFonts w:ascii="Arial" w:hAnsi="Arial" w:cs="Arial"/>
                <w:sz w:val="20"/>
                <w:szCs w:val="20"/>
              </w:rPr>
              <w:t>al trial</w:t>
            </w:r>
            <w:r w:rsidRPr="00365878">
              <w:rPr>
                <w:rFonts w:ascii="Arial" w:hAnsi="Arial" w:cs="Arial"/>
                <w:sz w:val="20"/>
                <w:szCs w:val="20"/>
              </w:rPr>
              <w:t xml:space="preserve"> was conducted in. Simply referred to as “</w:t>
            </w:r>
            <w:r w:rsidR="00F80318">
              <w:rPr>
                <w:rFonts w:ascii="Arial" w:hAnsi="Arial" w:cs="Arial"/>
                <w:sz w:val="20"/>
                <w:szCs w:val="20"/>
              </w:rPr>
              <w:t>e</w:t>
            </w:r>
            <w:r w:rsidR="00F80318" w:rsidRPr="00365878">
              <w:rPr>
                <w:rFonts w:ascii="Arial" w:hAnsi="Arial" w:cs="Arial"/>
                <w:sz w:val="20"/>
                <w:szCs w:val="20"/>
              </w:rPr>
              <w:t>xperiment</w:t>
            </w:r>
            <w:r w:rsidR="00F80318">
              <w:rPr>
                <w:rFonts w:ascii="Arial" w:hAnsi="Arial" w:cs="Arial"/>
                <w:sz w:val="20"/>
                <w:szCs w:val="20"/>
              </w:rPr>
              <w:t>al trial</w:t>
            </w:r>
            <w:r w:rsidRPr="00365878">
              <w:rPr>
                <w:rFonts w:ascii="Arial" w:hAnsi="Arial" w:cs="Arial"/>
                <w:sz w:val="20"/>
                <w:szCs w:val="20"/>
              </w:rPr>
              <w:t xml:space="preserve">” </w:t>
            </w:r>
            <w:r w:rsidR="00F80318">
              <w:rPr>
                <w:rFonts w:ascii="Arial" w:hAnsi="Arial" w:cs="Arial"/>
                <w:sz w:val="20"/>
                <w:szCs w:val="20"/>
              </w:rPr>
              <w:t xml:space="preserve">or “trial” </w:t>
            </w:r>
            <w:r w:rsidRPr="00365878">
              <w:rPr>
                <w:rFonts w:ascii="Arial" w:hAnsi="Arial" w:cs="Arial"/>
                <w:sz w:val="20"/>
                <w:szCs w:val="20"/>
              </w:rPr>
              <w:t>throughout the main paper.</w:t>
            </w:r>
          </w:p>
        </w:tc>
      </w:tr>
      <w:tr w:rsidR="007B72C9" w:rsidRPr="00365878" w14:paraId="37828E3A" w14:textId="77777777" w:rsidTr="00513B3F">
        <w:trPr>
          <w:trHeight w:val="432"/>
        </w:trPr>
        <w:tc>
          <w:tcPr>
            <w:tcW w:w="1975" w:type="dxa"/>
            <w:vAlign w:val="center"/>
          </w:tcPr>
          <w:p w14:paraId="6CB04B3F" w14:textId="77777777" w:rsidR="007B72C9" w:rsidRPr="00365878" w:rsidRDefault="007B72C9" w:rsidP="00513B3F">
            <w:pPr>
              <w:rPr>
                <w:rFonts w:ascii="Arial" w:hAnsi="Arial" w:cs="Arial"/>
                <w:sz w:val="20"/>
                <w:szCs w:val="20"/>
              </w:rPr>
            </w:pPr>
            <w:r>
              <w:rPr>
                <w:rFonts w:ascii="Arial" w:hAnsi="Arial" w:cs="Arial"/>
                <w:sz w:val="20"/>
                <w:szCs w:val="20"/>
              </w:rPr>
              <w:t>clam</w:t>
            </w:r>
          </w:p>
        </w:tc>
        <w:tc>
          <w:tcPr>
            <w:tcW w:w="7375" w:type="dxa"/>
            <w:vAlign w:val="center"/>
          </w:tcPr>
          <w:p w14:paraId="4243A0F4" w14:textId="77777777" w:rsidR="007B72C9" w:rsidRPr="00365878" w:rsidRDefault="007B72C9" w:rsidP="00513B3F">
            <w:pPr>
              <w:rPr>
                <w:rFonts w:ascii="Arial" w:hAnsi="Arial" w:cs="Arial"/>
                <w:sz w:val="20"/>
                <w:szCs w:val="20"/>
              </w:rPr>
            </w:pPr>
            <w:r>
              <w:rPr>
                <w:rFonts w:ascii="Arial" w:hAnsi="Arial" w:cs="Arial"/>
                <w:sz w:val="20"/>
                <w:szCs w:val="20"/>
              </w:rPr>
              <w:t>Identification number assigned to each individual clam, numbered sequentially in the order in which clams were measured for shell length.</w:t>
            </w:r>
          </w:p>
        </w:tc>
      </w:tr>
      <w:tr w:rsidR="007B72C9" w:rsidRPr="00365878" w14:paraId="7432B223" w14:textId="77777777" w:rsidTr="00513B3F">
        <w:trPr>
          <w:trHeight w:val="432"/>
        </w:trPr>
        <w:tc>
          <w:tcPr>
            <w:tcW w:w="1975" w:type="dxa"/>
            <w:vAlign w:val="center"/>
          </w:tcPr>
          <w:p w14:paraId="26971BE4" w14:textId="5857A461" w:rsidR="007B72C9" w:rsidRPr="00365878" w:rsidRDefault="00A93B4F" w:rsidP="00513B3F">
            <w:pPr>
              <w:rPr>
                <w:rFonts w:ascii="Arial" w:hAnsi="Arial" w:cs="Arial"/>
                <w:sz w:val="20"/>
                <w:szCs w:val="20"/>
              </w:rPr>
            </w:pPr>
            <w:proofErr w:type="spellStart"/>
            <w:r>
              <w:rPr>
                <w:rFonts w:ascii="Arial" w:hAnsi="Arial" w:cs="Arial"/>
                <w:sz w:val="20"/>
                <w:szCs w:val="20"/>
              </w:rPr>
              <w:t>shell.length</w:t>
            </w:r>
            <w:proofErr w:type="spellEnd"/>
          </w:p>
        </w:tc>
        <w:tc>
          <w:tcPr>
            <w:tcW w:w="7375" w:type="dxa"/>
            <w:vAlign w:val="center"/>
          </w:tcPr>
          <w:p w14:paraId="0E15C4FC" w14:textId="77777777" w:rsidR="007B72C9" w:rsidRPr="00365878" w:rsidRDefault="007B72C9" w:rsidP="00513B3F">
            <w:pPr>
              <w:rPr>
                <w:rFonts w:ascii="Arial" w:hAnsi="Arial" w:cs="Arial"/>
                <w:sz w:val="20"/>
                <w:szCs w:val="20"/>
              </w:rPr>
            </w:pPr>
            <w:r>
              <w:rPr>
                <w:rFonts w:ascii="Arial" w:hAnsi="Arial" w:cs="Arial"/>
                <w:sz w:val="20"/>
                <w:szCs w:val="20"/>
              </w:rPr>
              <w:t xml:space="preserve">The shell length (in mm) of each individual clam. </w:t>
            </w:r>
          </w:p>
        </w:tc>
      </w:tr>
    </w:tbl>
    <w:p w14:paraId="57E8EA90" w14:textId="77777777" w:rsidR="007B72C9" w:rsidRDefault="007B72C9" w:rsidP="007B72C9">
      <w:pPr>
        <w:tabs>
          <w:tab w:val="left" w:pos="2520"/>
        </w:tabs>
        <w:spacing w:line="240" w:lineRule="auto"/>
        <w:ind w:left="1800" w:hanging="1800"/>
        <w:jc w:val="both"/>
        <w:rPr>
          <w:rFonts w:ascii="Arial" w:hAnsi="Arial" w:cs="Arial"/>
        </w:rPr>
      </w:pPr>
    </w:p>
    <w:p w14:paraId="4B2FD5E0" w14:textId="77777777" w:rsidR="007B72C9" w:rsidRDefault="007B72C9">
      <w:pPr>
        <w:rPr>
          <w:rFonts w:ascii="Arial" w:hAnsi="Arial" w:cs="Arial"/>
          <w:b/>
          <w:bCs/>
          <w:sz w:val="28"/>
          <w:szCs w:val="28"/>
        </w:rPr>
      </w:pPr>
      <w:r>
        <w:rPr>
          <w:rFonts w:ascii="Arial" w:hAnsi="Arial" w:cs="Arial"/>
          <w:b/>
          <w:bCs/>
          <w:sz w:val="28"/>
          <w:szCs w:val="28"/>
        </w:rPr>
        <w:br w:type="page"/>
      </w:r>
    </w:p>
    <w:p w14:paraId="64DA0745" w14:textId="3549FAAD" w:rsidR="00F04490" w:rsidRPr="001E484E" w:rsidRDefault="00F04490" w:rsidP="00F04490">
      <w:pPr>
        <w:spacing w:line="240" w:lineRule="auto"/>
        <w:jc w:val="both"/>
        <w:rPr>
          <w:rFonts w:ascii="Arial" w:hAnsi="Arial" w:cs="Arial"/>
          <w:b/>
          <w:bCs/>
          <w:sz w:val="28"/>
          <w:szCs w:val="28"/>
        </w:rPr>
      </w:pPr>
      <w:r>
        <w:rPr>
          <w:rFonts w:ascii="Arial" w:hAnsi="Arial" w:cs="Arial"/>
          <w:b/>
          <w:bCs/>
          <w:sz w:val="28"/>
          <w:szCs w:val="28"/>
        </w:rPr>
        <w:lastRenderedPageBreak/>
        <w:t>Datafile: S</w:t>
      </w:r>
      <w:r w:rsidR="00943ED4">
        <w:rPr>
          <w:rFonts w:ascii="Arial" w:hAnsi="Arial" w:cs="Arial"/>
          <w:b/>
          <w:bCs/>
          <w:sz w:val="28"/>
          <w:szCs w:val="28"/>
        </w:rPr>
        <w:t>10</w:t>
      </w:r>
      <w:r>
        <w:rPr>
          <w:rFonts w:ascii="Arial" w:hAnsi="Arial" w:cs="Arial"/>
          <w:b/>
          <w:bCs/>
          <w:sz w:val="28"/>
          <w:szCs w:val="28"/>
        </w:rPr>
        <w:t xml:space="preserve"> data.csv</w:t>
      </w:r>
    </w:p>
    <w:p w14:paraId="13FD81AB" w14:textId="737AA3AB" w:rsidR="007072B6" w:rsidRDefault="00F04490" w:rsidP="007072B6">
      <w:pPr>
        <w:tabs>
          <w:tab w:val="left" w:pos="630"/>
          <w:tab w:val="left" w:pos="1710"/>
        </w:tabs>
        <w:spacing w:line="240" w:lineRule="auto"/>
        <w:ind w:left="1800" w:hanging="1800"/>
        <w:jc w:val="both"/>
        <w:rPr>
          <w:rFonts w:ascii="Arial" w:hAnsi="Arial" w:cs="Arial"/>
        </w:rPr>
      </w:pPr>
      <w:r>
        <w:rPr>
          <w:rFonts w:ascii="Arial" w:hAnsi="Arial" w:cs="Arial"/>
          <w:b/>
          <w:bCs/>
        </w:rPr>
        <w:t xml:space="preserve">Description: </w:t>
      </w:r>
      <w:r>
        <w:rPr>
          <w:rFonts w:ascii="Arial" w:hAnsi="Arial" w:cs="Arial"/>
          <w:b/>
          <w:bCs/>
        </w:rPr>
        <w:tab/>
      </w:r>
      <w:r>
        <w:rPr>
          <w:rFonts w:ascii="Arial" w:hAnsi="Arial" w:cs="Arial"/>
          <w:b/>
          <w:bCs/>
        </w:rPr>
        <w:tab/>
      </w:r>
      <w:proofErr w:type="spellStart"/>
      <w:r w:rsidR="007072B6">
        <w:rPr>
          <w:rFonts w:ascii="Arial" w:hAnsi="Arial" w:cs="Arial"/>
        </w:rPr>
        <w:t>Reb</w:t>
      </w:r>
      <w:r w:rsidR="0026238D">
        <w:rPr>
          <w:rFonts w:ascii="Arial" w:hAnsi="Arial" w:cs="Arial"/>
        </w:rPr>
        <w:t>u</w:t>
      </w:r>
      <w:r w:rsidR="007072B6">
        <w:rPr>
          <w:rFonts w:ascii="Arial" w:hAnsi="Arial" w:cs="Arial"/>
        </w:rPr>
        <w:t>rrowing</w:t>
      </w:r>
      <w:proofErr w:type="spellEnd"/>
      <w:r w:rsidR="007072B6">
        <w:rPr>
          <w:rFonts w:ascii="Arial" w:hAnsi="Arial" w:cs="Arial"/>
        </w:rPr>
        <w:t xml:space="preserve"> data for individual mesocosm plots broken down by levels of the experimental independent variables for the 15 min observations conducted two hours after </w:t>
      </w:r>
      <w:r w:rsidR="008F63E1">
        <w:rPr>
          <w:rFonts w:ascii="Arial" w:hAnsi="Arial" w:cs="Arial"/>
        </w:rPr>
        <w:t>clams were placed on the sediment surface in their respective mesocosm plots on the first day of each experiment</w:t>
      </w:r>
      <w:r w:rsidR="00BD3E71">
        <w:rPr>
          <w:rFonts w:ascii="Arial" w:hAnsi="Arial" w:cs="Arial"/>
        </w:rPr>
        <w:t>al trial</w:t>
      </w:r>
      <w:r w:rsidR="007072B6">
        <w:rPr>
          <w:rFonts w:ascii="Arial" w:hAnsi="Arial" w:cs="Arial"/>
        </w:rPr>
        <w:t>.</w:t>
      </w:r>
    </w:p>
    <w:p w14:paraId="44AEB297" w14:textId="5D915275" w:rsidR="00F04490" w:rsidRDefault="00F04490" w:rsidP="00F04490">
      <w:pPr>
        <w:tabs>
          <w:tab w:val="left" w:pos="2520"/>
        </w:tabs>
        <w:spacing w:after="0" w:line="240" w:lineRule="auto"/>
        <w:ind w:left="1800" w:hanging="1800"/>
        <w:jc w:val="both"/>
        <w:rPr>
          <w:rFonts w:ascii="Arial" w:hAnsi="Arial" w:cs="Arial"/>
        </w:rPr>
      </w:pPr>
      <w:r>
        <w:rPr>
          <w:rFonts w:ascii="Arial" w:hAnsi="Arial" w:cs="Arial"/>
          <w:b/>
          <w:bCs/>
        </w:rPr>
        <w:t xml:space="preserve">Pertains to: </w:t>
      </w:r>
      <w:r>
        <w:rPr>
          <w:rFonts w:ascii="Arial" w:hAnsi="Arial" w:cs="Arial"/>
          <w:b/>
          <w:bCs/>
        </w:rPr>
        <w:tab/>
      </w:r>
      <w:r>
        <w:rPr>
          <w:rFonts w:ascii="Arial" w:hAnsi="Arial" w:cs="Arial"/>
        </w:rPr>
        <w:t>S</w:t>
      </w:r>
      <w:r w:rsidR="007072B6">
        <w:rPr>
          <w:rFonts w:ascii="Arial" w:hAnsi="Arial" w:cs="Arial"/>
        </w:rPr>
        <w:t>upplementary</w:t>
      </w:r>
      <w:r>
        <w:rPr>
          <w:rFonts w:ascii="Arial" w:hAnsi="Arial" w:cs="Arial"/>
        </w:rPr>
        <w:t xml:space="preserve"> analysis</w:t>
      </w:r>
    </w:p>
    <w:p w14:paraId="7D061A80" w14:textId="3D3016E3" w:rsidR="00F04490" w:rsidRPr="00F04490" w:rsidRDefault="00F04490" w:rsidP="00F04490">
      <w:pPr>
        <w:tabs>
          <w:tab w:val="left" w:pos="2520"/>
        </w:tabs>
        <w:spacing w:line="240" w:lineRule="auto"/>
        <w:ind w:left="1800" w:hanging="1800"/>
        <w:jc w:val="both"/>
        <w:rPr>
          <w:rFonts w:ascii="Arial" w:hAnsi="Arial" w:cs="Arial"/>
        </w:rPr>
      </w:pPr>
      <w:r>
        <w:rPr>
          <w:rFonts w:ascii="Arial" w:hAnsi="Arial" w:cs="Arial"/>
          <w:b/>
          <w:bCs/>
        </w:rPr>
        <w:tab/>
      </w:r>
      <w:r>
        <w:rPr>
          <w:rFonts w:ascii="Arial" w:hAnsi="Arial" w:cs="Arial"/>
        </w:rPr>
        <w:t xml:space="preserve">Figure </w:t>
      </w:r>
      <w:r w:rsidR="007072B6">
        <w:rPr>
          <w:rFonts w:ascii="Arial" w:hAnsi="Arial" w:cs="Arial"/>
        </w:rPr>
        <w:t>SA1</w:t>
      </w:r>
    </w:p>
    <w:p w14:paraId="05B07971" w14:textId="77777777" w:rsidR="00365878" w:rsidRDefault="00365878" w:rsidP="00F04490">
      <w:pPr>
        <w:tabs>
          <w:tab w:val="left" w:pos="2520"/>
        </w:tabs>
        <w:spacing w:line="240" w:lineRule="auto"/>
        <w:ind w:left="1800" w:hanging="1800"/>
        <w:jc w:val="both"/>
        <w:rPr>
          <w:rFonts w:ascii="Arial" w:hAnsi="Arial" w:cs="Arial"/>
        </w:rPr>
      </w:pPr>
    </w:p>
    <w:p w14:paraId="689B21AA" w14:textId="77777777" w:rsidR="00765017" w:rsidRDefault="00765017" w:rsidP="00F04490">
      <w:pPr>
        <w:tabs>
          <w:tab w:val="left" w:pos="2520"/>
        </w:tabs>
        <w:spacing w:line="240" w:lineRule="auto"/>
        <w:ind w:left="1800" w:hanging="1800"/>
        <w:jc w:val="both"/>
        <w:rPr>
          <w:rFonts w:ascii="Arial" w:hAnsi="Arial" w:cs="Arial"/>
        </w:rPr>
      </w:pPr>
    </w:p>
    <w:p w14:paraId="75E131D2" w14:textId="77777777" w:rsidR="00765017" w:rsidRDefault="00765017" w:rsidP="00F04490">
      <w:pPr>
        <w:tabs>
          <w:tab w:val="left" w:pos="2520"/>
        </w:tabs>
        <w:spacing w:line="240" w:lineRule="auto"/>
        <w:ind w:left="1800" w:hanging="1800"/>
        <w:jc w:val="both"/>
        <w:rPr>
          <w:rFonts w:ascii="Arial" w:hAnsi="Arial" w:cs="Arial"/>
        </w:rPr>
      </w:pPr>
    </w:p>
    <w:tbl>
      <w:tblPr>
        <w:tblStyle w:val="TableGrid"/>
        <w:tblW w:w="0" w:type="auto"/>
        <w:tblLook w:val="04A0" w:firstRow="1" w:lastRow="0" w:firstColumn="1" w:lastColumn="0" w:noHBand="0" w:noVBand="1"/>
      </w:tblPr>
      <w:tblGrid>
        <w:gridCol w:w="1975"/>
        <w:gridCol w:w="7375"/>
      </w:tblGrid>
      <w:tr w:rsidR="008F63E1" w:rsidRPr="00365878" w14:paraId="7E3AFD99" w14:textId="77777777" w:rsidTr="00B8342E">
        <w:trPr>
          <w:trHeight w:val="432"/>
        </w:trPr>
        <w:tc>
          <w:tcPr>
            <w:tcW w:w="1975" w:type="dxa"/>
            <w:vAlign w:val="center"/>
          </w:tcPr>
          <w:p w14:paraId="4964ED1F" w14:textId="77777777" w:rsidR="008F63E1" w:rsidRPr="00365878" w:rsidRDefault="008F63E1" w:rsidP="00B8342E">
            <w:pPr>
              <w:rPr>
                <w:rFonts w:ascii="Arial" w:hAnsi="Arial" w:cs="Arial"/>
                <w:b/>
                <w:bCs/>
                <w:sz w:val="20"/>
                <w:szCs w:val="20"/>
              </w:rPr>
            </w:pPr>
            <w:r w:rsidRPr="00365878">
              <w:rPr>
                <w:rFonts w:ascii="Arial" w:hAnsi="Arial" w:cs="Arial"/>
                <w:b/>
                <w:bCs/>
                <w:sz w:val="20"/>
                <w:szCs w:val="20"/>
              </w:rPr>
              <w:t>Column name</w:t>
            </w:r>
          </w:p>
        </w:tc>
        <w:tc>
          <w:tcPr>
            <w:tcW w:w="7375" w:type="dxa"/>
            <w:vAlign w:val="center"/>
          </w:tcPr>
          <w:p w14:paraId="3FE98FB6" w14:textId="77777777" w:rsidR="008F63E1" w:rsidRPr="00365878" w:rsidRDefault="008F63E1" w:rsidP="00B8342E">
            <w:pPr>
              <w:rPr>
                <w:rFonts w:ascii="Arial" w:hAnsi="Arial" w:cs="Arial"/>
                <w:b/>
                <w:bCs/>
                <w:sz w:val="20"/>
                <w:szCs w:val="20"/>
              </w:rPr>
            </w:pPr>
            <w:r w:rsidRPr="00365878">
              <w:rPr>
                <w:rFonts w:ascii="Arial" w:hAnsi="Arial" w:cs="Arial"/>
                <w:b/>
                <w:bCs/>
                <w:sz w:val="20"/>
                <w:szCs w:val="20"/>
              </w:rPr>
              <w:t>Description</w:t>
            </w:r>
          </w:p>
        </w:tc>
      </w:tr>
      <w:tr w:rsidR="008F63E1" w:rsidRPr="00365878" w14:paraId="64209877" w14:textId="77777777" w:rsidTr="00B8342E">
        <w:trPr>
          <w:trHeight w:val="432"/>
        </w:trPr>
        <w:tc>
          <w:tcPr>
            <w:tcW w:w="1975" w:type="dxa"/>
            <w:vAlign w:val="center"/>
          </w:tcPr>
          <w:p w14:paraId="381FD789" w14:textId="77777777" w:rsidR="008F63E1" w:rsidRPr="00365878" w:rsidRDefault="008F63E1" w:rsidP="00B8342E">
            <w:pPr>
              <w:rPr>
                <w:rFonts w:ascii="Arial" w:hAnsi="Arial" w:cs="Arial"/>
                <w:sz w:val="20"/>
                <w:szCs w:val="20"/>
              </w:rPr>
            </w:pPr>
            <w:r w:rsidRPr="00365878">
              <w:rPr>
                <w:rFonts w:ascii="Arial" w:hAnsi="Arial" w:cs="Arial"/>
                <w:sz w:val="20"/>
                <w:szCs w:val="20"/>
              </w:rPr>
              <w:t>month</w:t>
            </w:r>
          </w:p>
        </w:tc>
        <w:tc>
          <w:tcPr>
            <w:tcW w:w="7375" w:type="dxa"/>
            <w:vAlign w:val="center"/>
          </w:tcPr>
          <w:p w14:paraId="389C6D79" w14:textId="722285BA"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five levels</w:t>
            </w:r>
            <w:r>
              <w:rPr>
                <w:rFonts w:ascii="Arial" w:hAnsi="Arial" w:cs="Arial"/>
                <w:sz w:val="20"/>
                <w:szCs w:val="20"/>
              </w:rPr>
              <w:t xml:space="preserve"> (May, June, July, Aug, Sept)</w:t>
            </w:r>
            <w:r w:rsidRPr="00365878">
              <w:rPr>
                <w:rFonts w:ascii="Arial" w:hAnsi="Arial" w:cs="Arial"/>
                <w:sz w:val="20"/>
                <w:szCs w:val="20"/>
              </w:rPr>
              <w:t>. The month that each experiment</w:t>
            </w:r>
            <w:r w:rsidR="00BD3E71">
              <w:rPr>
                <w:rFonts w:ascii="Arial" w:hAnsi="Arial" w:cs="Arial"/>
                <w:sz w:val="20"/>
                <w:szCs w:val="20"/>
              </w:rPr>
              <w:t>al trial</w:t>
            </w:r>
            <w:r w:rsidRPr="00365878">
              <w:rPr>
                <w:rFonts w:ascii="Arial" w:hAnsi="Arial" w:cs="Arial"/>
                <w:sz w:val="20"/>
                <w:szCs w:val="20"/>
              </w:rPr>
              <w:t xml:space="preserve"> was conducted in. Simply referred to as “</w:t>
            </w:r>
            <w:r w:rsidR="00BD3E71">
              <w:rPr>
                <w:rFonts w:ascii="Arial" w:hAnsi="Arial" w:cs="Arial"/>
                <w:sz w:val="20"/>
                <w:szCs w:val="20"/>
              </w:rPr>
              <w:t>e</w:t>
            </w:r>
            <w:r w:rsidR="00BD3E71" w:rsidRPr="00365878">
              <w:rPr>
                <w:rFonts w:ascii="Arial" w:hAnsi="Arial" w:cs="Arial"/>
                <w:sz w:val="20"/>
                <w:szCs w:val="20"/>
              </w:rPr>
              <w:t>xperiment</w:t>
            </w:r>
            <w:r w:rsidR="00BD3E71">
              <w:rPr>
                <w:rFonts w:ascii="Arial" w:hAnsi="Arial" w:cs="Arial"/>
                <w:sz w:val="20"/>
                <w:szCs w:val="20"/>
              </w:rPr>
              <w:t>al trial</w:t>
            </w:r>
            <w:r w:rsidRPr="00365878">
              <w:rPr>
                <w:rFonts w:ascii="Arial" w:hAnsi="Arial" w:cs="Arial"/>
                <w:sz w:val="20"/>
                <w:szCs w:val="20"/>
              </w:rPr>
              <w:t>”</w:t>
            </w:r>
            <w:r w:rsidR="00BD3E71">
              <w:rPr>
                <w:rFonts w:ascii="Arial" w:hAnsi="Arial" w:cs="Arial"/>
                <w:sz w:val="20"/>
                <w:szCs w:val="20"/>
              </w:rPr>
              <w:t xml:space="preserve"> or “trial”</w:t>
            </w:r>
            <w:r w:rsidRPr="00365878">
              <w:rPr>
                <w:rFonts w:ascii="Arial" w:hAnsi="Arial" w:cs="Arial"/>
                <w:sz w:val="20"/>
                <w:szCs w:val="20"/>
              </w:rPr>
              <w:t xml:space="preserve"> throughout the </w:t>
            </w:r>
            <w:r>
              <w:rPr>
                <w:rFonts w:ascii="Arial" w:hAnsi="Arial" w:cs="Arial"/>
                <w:sz w:val="20"/>
                <w:szCs w:val="20"/>
              </w:rPr>
              <w:t>Supplementary analysis</w:t>
            </w:r>
            <w:r w:rsidRPr="00365878">
              <w:rPr>
                <w:rFonts w:ascii="Arial" w:hAnsi="Arial" w:cs="Arial"/>
                <w:sz w:val="20"/>
                <w:szCs w:val="20"/>
              </w:rPr>
              <w:t>.</w:t>
            </w:r>
          </w:p>
        </w:tc>
      </w:tr>
      <w:tr w:rsidR="008F63E1" w:rsidRPr="00365878" w14:paraId="14CEDD86" w14:textId="77777777" w:rsidTr="00B8342E">
        <w:trPr>
          <w:trHeight w:val="432"/>
        </w:trPr>
        <w:tc>
          <w:tcPr>
            <w:tcW w:w="1975" w:type="dxa"/>
            <w:vAlign w:val="center"/>
          </w:tcPr>
          <w:p w14:paraId="51860172"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time.since.deploy</w:t>
            </w:r>
            <w:proofErr w:type="spellEnd"/>
          </w:p>
        </w:tc>
        <w:tc>
          <w:tcPr>
            <w:tcW w:w="7375" w:type="dxa"/>
            <w:vAlign w:val="center"/>
          </w:tcPr>
          <w:p w14:paraId="1CF241B1" w14:textId="7A15F158"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eight</w:t>
            </w:r>
            <w:r w:rsidRPr="00365878">
              <w:rPr>
                <w:rFonts w:ascii="Arial" w:hAnsi="Arial" w:cs="Arial"/>
                <w:sz w:val="20"/>
                <w:szCs w:val="20"/>
              </w:rPr>
              <w:t xml:space="preserve"> levels</w:t>
            </w:r>
            <w:r>
              <w:rPr>
                <w:rFonts w:ascii="Arial" w:hAnsi="Arial" w:cs="Arial"/>
                <w:sz w:val="20"/>
                <w:szCs w:val="20"/>
              </w:rPr>
              <w:t xml:space="preserve"> (15, 30, 45, 60, 75, 90, 105, and 120 mins)</w:t>
            </w:r>
            <w:r w:rsidRPr="00365878">
              <w:rPr>
                <w:rFonts w:ascii="Arial" w:hAnsi="Arial" w:cs="Arial"/>
                <w:sz w:val="20"/>
                <w:szCs w:val="20"/>
              </w:rPr>
              <w:t xml:space="preserve">. The time point </w:t>
            </w:r>
            <w:r>
              <w:rPr>
                <w:rFonts w:ascii="Arial" w:hAnsi="Arial" w:cs="Arial"/>
                <w:sz w:val="20"/>
                <w:szCs w:val="20"/>
              </w:rPr>
              <w:t xml:space="preserve">at which the number of </w:t>
            </w:r>
            <w:proofErr w:type="spellStart"/>
            <w:r w:rsidR="0026238D">
              <w:rPr>
                <w:rFonts w:ascii="Arial" w:hAnsi="Arial" w:cs="Arial"/>
                <w:sz w:val="20"/>
                <w:szCs w:val="20"/>
              </w:rPr>
              <w:t>reburrow</w:t>
            </w:r>
            <w:r>
              <w:rPr>
                <w:rFonts w:ascii="Arial" w:hAnsi="Arial" w:cs="Arial"/>
                <w:sz w:val="20"/>
                <w:szCs w:val="20"/>
              </w:rPr>
              <w:t>ed</w:t>
            </w:r>
            <w:proofErr w:type="spellEnd"/>
            <w:r>
              <w:rPr>
                <w:rFonts w:ascii="Arial" w:hAnsi="Arial" w:cs="Arial"/>
                <w:sz w:val="20"/>
                <w:szCs w:val="20"/>
              </w:rPr>
              <w:t xml:space="preserve"> clams was recorded after fishing in their respective mesocosm plots. </w:t>
            </w:r>
          </w:p>
        </w:tc>
      </w:tr>
      <w:tr w:rsidR="008F63E1" w:rsidRPr="00365878" w14:paraId="58DC17BC" w14:textId="77777777" w:rsidTr="00B8342E">
        <w:trPr>
          <w:trHeight w:val="432"/>
        </w:trPr>
        <w:tc>
          <w:tcPr>
            <w:tcW w:w="1975" w:type="dxa"/>
            <w:vAlign w:val="center"/>
          </w:tcPr>
          <w:p w14:paraId="5F151653"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tide.level</w:t>
            </w:r>
            <w:proofErr w:type="spellEnd"/>
          </w:p>
        </w:tc>
        <w:tc>
          <w:tcPr>
            <w:tcW w:w="7375" w:type="dxa"/>
            <w:vAlign w:val="center"/>
          </w:tcPr>
          <w:p w14:paraId="47065448" w14:textId="77777777"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three</w:t>
            </w:r>
            <w:r w:rsidRPr="00365878">
              <w:rPr>
                <w:rFonts w:ascii="Arial" w:hAnsi="Arial" w:cs="Arial"/>
                <w:sz w:val="20"/>
                <w:szCs w:val="20"/>
              </w:rPr>
              <w:t xml:space="preserve"> levels</w:t>
            </w:r>
            <w:r>
              <w:rPr>
                <w:rFonts w:ascii="Arial" w:hAnsi="Arial" w:cs="Arial"/>
                <w:sz w:val="20"/>
                <w:szCs w:val="20"/>
              </w:rPr>
              <w:t xml:space="preserve"> (intertidal, shallow subtidal, deeper subtidal)</w:t>
            </w:r>
            <w:r w:rsidRPr="00365878">
              <w:rPr>
                <w:rFonts w:ascii="Arial" w:hAnsi="Arial" w:cs="Arial"/>
                <w:sz w:val="20"/>
                <w:szCs w:val="20"/>
              </w:rPr>
              <w:t xml:space="preserve">. The </w:t>
            </w:r>
            <w:r>
              <w:rPr>
                <w:rFonts w:ascii="Arial" w:hAnsi="Arial" w:cs="Arial"/>
                <w:sz w:val="20"/>
                <w:szCs w:val="20"/>
              </w:rPr>
              <w:t>tide level at which the clams were released into their respective mesocosm plots. IN = intertidal; S1 = shallow subtidal; S2 = deeper subtidal.</w:t>
            </w:r>
          </w:p>
        </w:tc>
      </w:tr>
      <w:tr w:rsidR="008F63E1" w:rsidRPr="00365878" w14:paraId="31363F95" w14:textId="77777777" w:rsidTr="00B8342E">
        <w:trPr>
          <w:trHeight w:val="432"/>
        </w:trPr>
        <w:tc>
          <w:tcPr>
            <w:tcW w:w="1975" w:type="dxa"/>
            <w:vAlign w:val="center"/>
          </w:tcPr>
          <w:p w14:paraId="0E876F60"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plot.glob</w:t>
            </w:r>
            <w:proofErr w:type="spellEnd"/>
          </w:p>
        </w:tc>
        <w:tc>
          <w:tcPr>
            <w:tcW w:w="7375" w:type="dxa"/>
            <w:vAlign w:val="center"/>
          </w:tcPr>
          <w:p w14:paraId="7CC874D0" w14:textId="31712A54"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random independent variable</w:t>
            </w:r>
            <w:r w:rsidRPr="00365878">
              <w:rPr>
                <w:rFonts w:ascii="Arial" w:hAnsi="Arial" w:cs="Arial"/>
                <w:sz w:val="20"/>
                <w:szCs w:val="20"/>
              </w:rPr>
              <w:t xml:space="preserve"> with </w:t>
            </w:r>
            <w:r>
              <w:rPr>
                <w:rFonts w:ascii="Arial" w:hAnsi="Arial" w:cs="Arial"/>
                <w:sz w:val="20"/>
                <w:szCs w:val="20"/>
              </w:rPr>
              <w:t>150</w:t>
            </w:r>
            <w:r w:rsidRPr="00365878">
              <w:rPr>
                <w:rFonts w:ascii="Arial" w:hAnsi="Arial" w:cs="Arial"/>
                <w:sz w:val="20"/>
                <w:szCs w:val="20"/>
              </w:rPr>
              <w:t xml:space="preserve"> levels. </w:t>
            </w:r>
            <w:r>
              <w:rPr>
                <w:rFonts w:ascii="Arial" w:hAnsi="Arial" w:cs="Arial"/>
                <w:sz w:val="20"/>
                <w:szCs w:val="20"/>
              </w:rPr>
              <w:t>The identification of each individual mesocosm plot within each experiment</w:t>
            </w:r>
            <w:r w:rsidR="00BD3E71">
              <w:rPr>
                <w:rFonts w:ascii="Arial" w:hAnsi="Arial" w:cs="Arial"/>
                <w:sz w:val="20"/>
                <w:szCs w:val="20"/>
              </w:rPr>
              <w:t>al trial</w:t>
            </w:r>
            <w:r>
              <w:rPr>
                <w:rFonts w:ascii="Arial" w:hAnsi="Arial" w:cs="Arial"/>
                <w:sz w:val="20"/>
                <w:szCs w:val="20"/>
              </w:rPr>
              <w:t xml:space="preserve">. Individual plots are repeated eight time within each </w:t>
            </w:r>
            <w:r w:rsidR="00BD3E71">
              <w:rPr>
                <w:rFonts w:ascii="Arial" w:hAnsi="Arial" w:cs="Arial"/>
                <w:sz w:val="20"/>
                <w:szCs w:val="20"/>
              </w:rPr>
              <w:t>trial</w:t>
            </w:r>
            <w:r>
              <w:rPr>
                <w:rFonts w:ascii="Arial" w:hAnsi="Arial" w:cs="Arial"/>
                <w:sz w:val="20"/>
                <w:szCs w:val="20"/>
              </w:rPr>
              <w:t>, as the exact same plot was assessed every 15 mins for two hours. Referred to as “Plot ID” in the Supplementary analysis.</w:t>
            </w:r>
          </w:p>
        </w:tc>
      </w:tr>
      <w:tr w:rsidR="008F63E1" w:rsidRPr="00365878" w14:paraId="4EFCA885" w14:textId="77777777" w:rsidTr="00B8342E">
        <w:trPr>
          <w:trHeight w:val="432"/>
        </w:trPr>
        <w:tc>
          <w:tcPr>
            <w:tcW w:w="1975" w:type="dxa"/>
            <w:vAlign w:val="center"/>
          </w:tcPr>
          <w:p w14:paraId="0931FFE3"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pred.treat</w:t>
            </w:r>
            <w:proofErr w:type="spellEnd"/>
          </w:p>
        </w:tc>
        <w:tc>
          <w:tcPr>
            <w:tcW w:w="7375" w:type="dxa"/>
            <w:vAlign w:val="center"/>
          </w:tcPr>
          <w:p w14:paraId="5E326940" w14:textId="77777777" w:rsidR="008F63E1" w:rsidRPr="00365878" w:rsidRDefault="008F63E1" w:rsidP="00B8342E">
            <w:pPr>
              <w:rPr>
                <w:rFonts w:ascii="Arial" w:hAnsi="Arial" w:cs="Arial"/>
                <w:sz w:val="20"/>
                <w:szCs w:val="20"/>
              </w:rPr>
            </w:pPr>
            <w:r w:rsidRPr="00365878">
              <w:rPr>
                <w:rFonts w:ascii="Arial" w:hAnsi="Arial" w:cs="Arial"/>
                <w:sz w:val="20"/>
                <w:szCs w:val="20"/>
              </w:rPr>
              <w:t xml:space="preserve">Categorical </w:t>
            </w:r>
            <w:r>
              <w:rPr>
                <w:rFonts w:ascii="Arial" w:hAnsi="Arial" w:cs="Arial"/>
                <w:sz w:val="20"/>
                <w:szCs w:val="20"/>
              </w:rPr>
              <w:t>fixed independent variable</w:t>
            </w:r>
            <w:r w:rsidRPr="00365878">
              <w:rPr>
                <w:rFonts w:ascii="Arial" w:hAnsi="Arial" w:cs="Arial"/>
                <w:sz w:val="20"/>
                <w:szCs w:val="20"/>
              </w:rPr>
              <w:t xml:space="preserve"> with </w:t>
            </w:r>
            <w:r>
              <w:rPr>
                <w:rFonts w:ascii="Arial" w:hAnsi="Arial" w:cs="Arial"/>
                <w:sz w:val="20"/>
                <w:szCs w:val="20"/>
              </w:rPr>
              <w:t>two</w:t>
            </w:r>
            <w:r w:rsidRPr="00365878">
              <w:rPr>
                <w:rFonts w:ascii="Arial" w:hAnsi="Arial" w:cs="Arial"/>
                <w:sz w:val="20"/>
                <w:szCs w:val="20"/>
              </w:rPr>
              <w:t xml:space="preserve"> levels</w:t>
            </w:r>
            <w:r>
              <w:rPr>
                <w:rFonts w:ascii="Arial" w:hAnsi="Arial" w:cs="Arial"/>
                <w:sz w:val="20"/>
                <w:szCs w:val="20"/>
              </w:rPr>
              <w:t xml:space="preserve"> (predator exclusion, predator inclusion)</w:t>
            </w:r>
            <w:r w:rsidRPr="00365878">
              <w:rPr>
                <w:rFonts w:ascii="Arial" w:hAnsi="Arial" w:cs="Arial"/>
                <w:sz w:val="20"/>
                <w:szCs w:val="20"/>
              </w:rPr>
              <w:t xml:space="preserve">. The </w:t>
            </w:r>
            <w:r>
              <w:rPr>
                <w:rFonts w:ascii="Arial" w:hAnsi="Arial" w:cs="Arial"/>
                <w:sz w:val="20"/>
                <w:szCs w:val="20"/>
              </w:rPr>
              <w:t>type of mesocosm plot used with respect to including or excluding crab predators. PE = predator exclusion; PI = predator inclusion.</w:t>
            </w:r>
          </w:p>
        </w:tc>
      </w:tr>
      <w:tr w:rsidR="008F63E1" w:rsidRPr="00365878" w14:paraId="2AA833EE" w14:textId="77777777" w:rsidTr="00B8342E">
        <w:trPr>
          <w:trHeight w:val="432"/>
        </w:trPr>
        <w:tc>
          <w:tcPr>
            <w:tcW w:w="1975" w:type="dxa"/>
            <w:vAlign w:val="center"/>
          </w:tcPr>
          <w:p w14:paraId="4DD9E236" w14:textId="77777777" w:rsidR="008F63E1" w:rsidRPr="00365878" w:rsidRDefault="008F63E1" w:rsidP="00B8342E">
            <w:pPr>
              <w:rPr>
                <w:rFonts w:ascii="Arial" w:hAnsi="Arial" w:cs="Arial"/>
                <w:sz w:val="20"/>
                <w:szCs w:val="20"/>
              </w:rPr>
            </w:pPr>
            <w:r w:rsidRPr="00365878">
              <w:rPr>
                <w:rFonts w:ascii="Arial" w:hAnsi="Arial" w:cs="Arial"/>
                <w:sz w:val="20"/>
                <w:szCs w:val="20"/>
              </w:rPr>
              <w:t>initial</w:t>
            </w:r>
          </w:p>
        </w:tc>
        <w:tc>
          <w:tcPr>
            <w:tcW w:w="7375" w:type="dxa"/>
            <w:vAlign w:val="center"/>
          </w:tcPr>
          <w:p w14:paraId="3AC82109" w14:textId="288EBEB5" w:rsidR="008F63E1" w:rsidRPr="00365878" w:rsidRDefault="008F63E1" w:rsidP="00B8342E">
            <w:pPr>
              <w:rPr>
                <w:rFonts w:ascii="Arial" w:hAnsi="Arial" w:cs="Arial"/>
                <w:sz w:val="20"/>
                <w:szCs w:val="20"/>
              </w:rPr>
            </w:pPr>
            <w:r>
              <w:rPr>
                <w:rFonts w:ascii="Arial" w:hAnsi="Arial" w:cs="Arial"/>
                <w:sz w:val="20"/>
                <w:szCs w:val="20"/>
              </w:rPr>
              <w:t>The number of clams initially placed on the sediment within each mesocosm plot (this number is always 5).</w:t>
            </w:r>
          </w:p>
        </w:tc>
      </w:tr>
      <w:tr w:rsidR="008F63E1" w:rsidRPr="00365878" w14:paraId="3054067D" w14:textId="77777777" w:rsidTr="00B8342E">
        <w:trPr>
          <w:trHeight w:val="432"/>
        </w:trPr>
        <w:tc>
          <w:tcPr>
            <w:tcW w:w="1975" w:type="dxa"/>
            <w:vAlign w:val="center"/>
          </w:tcPr>
          <w:p w14:paraId="11DD0D40" w14:textId="77777777" w:rsidR="008F63E1" w:rsidRPr="00365878" w:rsidRDefault="008F63E1" w:rsidP="00B8342E">
            <w:pPr>
              <w:rPr>
                <w:rFonts w:ascii="Arial" w:hAnsi="Arial" w:cs="Arial"/>
                <w:sz w:val="20"/>
                <w:szCs w:val="20"/>
              </w:rPr>
            </w:pPr>
            <w:r w:rsidRPr="00365878">
              <w:rPr>
                <w:rFonts w:ascii="Arial" w:hAnsi="Arial" w:cs="Arial"/>
                <w:sz w:val="20"/>
                <w:szCs w:val="20"/>
              </w:rPr>
              <w:t>burrowed</w:t>
            </w:r>
          </w:p>
        </w:tc>
        <w:tc>
          <w:tcPr>
            <w:tcW w:w="7375" w:type="dxa"/>
            <w:vAlign w:val="center"/>
          </w:tcPr>
          <w:p w14:paraId="68521748" w14:textId="33F231E7" w:rsidR="008F63E1" w:rsidRPr="00365878" w:rsidRDefault="008F63E1" w:rsidP="00B8342E">
            <w:pPr>
              <w:rPr>
                <w:rFonts w:ascii="Arial" w:hAnsi="Arial" w:cs="Arial"/>
                <w:sz w:val="20"/>
                <w:szCs w:val="20"/>
              </w:rPr>
            </w:pPr>
            <w:r>
              <w:rPr>
                <w:rFonts w:ascii="Arial" w:hAnsi="Arial" w:cs="Arial"/>
                <w:sz w:val="20"/>
                <w:szCs w:val="20"/>
              </w:rPr>
              <w:t xml:space="preserve">The number of clams that </w:t>
            </w:r>
            <w:proofErr w:type="spellStart"/>
            <w:r w:rsidR="0026238D">
              <w:rPr>
                <w:rFonts w:ascii="Arial" w:hAnsi="Arial" w:cs="Arial"/>
                <w:sz w:val="20"/>
                <w:szCs w:val="20"/>
              </w:rPr>
              <w:t>reburrow</w:t>
            </w:r>
            <w:r>
              <w:rPr>
                <w:rFonts w:ascii="Arial" w:hAnsi="Arial" w:cs="Arial"/>
                <w:sz w:val="20"/>
                <w:szCs w:val="20"/>
              </w:rPr>
              <w:t>ed</w:t>
            </w:r>
            <w:proofErr w:type="spellEnd"/>
            <w:r>
              <w:rPr>
                <w:rFonts w:ascii="Arial" w:hAnsi="Arial" w:cs="Arial"/>
                <w:sz w:val="20"/>
                <w:szCs w:val="20"/>
              </w:rPr>
              <w:t xml:space="preserve"> in each individual mesocosm plot at each time point.</w:t>
            </w:r>
          </w:p>
        </w:tc>
      </w:tr>
      <w:tr w:rsidR="008F63E1" w:rsidRPr="00365878" w14:paraId="65CC2E97" w14:textId="77777777" w:rsidTr="00B8342E">
        <w:trPr>
          <w:trHeight w:val="432"/>
        </w:trPr>
        <w:tc>
          <w:tcPr>
            <w:tcW w:w="1975" w:type="dxa"/>
            <w:vAlign w:val="center"/>
          </w:tcPr>
          <w:p w14:paraId="3EB436C8" w14:textId="77777777" w:rsidR="008F63E1" w:rsidRPr="00365878" w:rsidRDefault="008F63E1" w:rsidP="00B8342E">
            <w:pPr>
              <w:rPr>
                <w:rFonts w:ascii="Arial" w:hAnsi="Arial" w:cs="Arial"/>
                <w:sz w:val="20"/>
                <w:szCs w:val="20"/>
              </w:rPr>
            </w:pPr>
            <w:proofErr w:type="spellStart"/>
            <w:r w:rsidRPr="00365878">
              <w:rPr>
                <w:rFonts w:ascii="Arial" w:hAnsi="Arial" w:cs="Arial"/>
                <w:sz w:val="20"/>
                <w:szCs w:val="20"/>
              </w:rPr>
              <w:t>prop.burrowed</w:t>
            </w:r>
            <w:proofErr w:type="spellEnd"/>
          </w:p>
        </w:tc>
        <w:tc>
          <w:tcPr>
            <w:tcW w:w="7375" w:type="dxa"/>
            <w:vAlign w:val="center"/>
          </w:tcPr>
          <w:p w14:paraId="22A66DBA" w14:textId="2B1A52A9" w:rsidR="008F63E1" w:rsidRPr="00365878" w:rsidRDefault="008F63E1" w:rsidP="00B8342E">
            <w:pPr>
              <w:rPr>
                <w:rFonts w:ascii="Arial" w:hAnsi="Arial" w:cs="Arial"/>
                <w:sz w:val="20"/>
                <w:szCs w:val="20"/>
              </w:rPr>
            </w:pPr>
            <w:r>
              <w:rPr>
                <w:rFonts w:ascii="Arial" w:hAnsi="Arial" w:cs="Arial"/>
                <w:sz w:val="20"/>
                <w:szCs w:val="20"/>
              </w:rPr>
              <w:t xml:space="preserve">The proportion of clams that </w:t>
            </w:r>
            <w:proofErr w:type="spellStart"/>
            <w:r w:rsidR="0026238D">
              <w:rPr>
                <w:rFonts w:ascii="Arial" w:hAnsi="Arial" w:cs="Arial"/>
                <w:sz w:val="20"/>
                <w:szCs w:val="20"/>
              </w:rPr>
              <w:t>reburrow</w:t>
            </w:r>
            <w:r>
              <w:rPr>
                <w:rFonts w:ascii="Arial" w:hAnsi="Arial" w:cs="Arial"/>
                <w:sz w:val="20"/>
                <w:szCs w:val="20"/>
              </w:rPr>
              <w:t>ed</w:t>
            </w:r>
            <w:proofErr w:type="spellEnd"/>
            <w:r>
              <w:rPr>
                <w:rFonts w:ascii="Arial" w:hAnsi="Arial" w:cs="Arial"/>
                <w:sz w:val="20"/>
                <w:szCs w:val="20"/>
              </w:rPr>
              <w:t xml:space="preserve"> in each individual mesocosm plot at each time point. Computed as: </w:t>
            </w:r>
            <w:proofErr w:type="spellStart"/>
            <w:r w:rsidRPr="006D3036">
              <w:rPr>
                <w:rFonts w:ascii="Arial" w:hAnsi="Arial" w:cs="Arial"/>
                <w:i/>
                <w:iCs/>
                <w:sz w:val="20"/>
                <w:szCs w:val="20"/>
              </w:rPr>
              <w:t>prop.burrowed</w:t>
            </w:r>
            <w:proofErr w:type="spellEnd"/>
            <w:r w:rsidRPr="006D3036">
              <w:rPr>
                <w:rFonts w:ascii="Arial" w:hAnsi="Arial" w:cs="Arial"/>
                <w:i/>
                <w:iCs/>
                <w:sz w:val="20"/>
                <w:szCs w:val="20"/>
              </w:rPr>
              <w:t xml:space="preserve"> = burrowed ÷ initial</w:t>
            </w:r>
          </w:p>
        </w:tc>
      </w:tr>
    </w:tbl>
    <w:p w14:paraId="1E441A6A" w14:textId="31BD842E" w:rsidR="0093427A" w:rsidRDefault="0093427A" w:rsidP="007B72C9">
      <w:pPr>
        <w:rPr>
          <w:rFonts w:ascii="Arial" w:hAnsi="Arial" w:cs="Arial"/>
        </w:rPr>
      </w:pPr>
    </w:p>
    <w:p w14:paraId="4E84952D" w14:textId="77777777" w:rsidR="0093427A" w:rsidRDefault="0093427A">
      <w:pPr>
        <w:rPr>
          <w:rFonts w:ascii="Arial" w:hAnsi="Arial" w:cs="Arial"/>
        </w:rPr>
      </w:pPr>
      <w:r>
        <w:rPr>
          <w:rFonts w:ascii="Arial" w:hAnsi="Arial" w:cs="Arial"/>
        </w:rPr>
        <w:br w:type="page"/>
      </w:r>
    </w:p>
    <w:p w14:paraId="4F5BCF97" w14:textId="77777777" w:rsidR="0093427A" w:rsidRPr="0093427A" w:rsidRDefault="0093427A" w:rsidP="0093427A">
      <w:pPr>
        <w:suppressLineNumbers/>
        <w:rPr>
          <w:rFonts w:ascii="Arial" w:hAnsi="Arial" w:cs="Arial"/>
          <w:b/>
          <w:bCs/>
          <w:sz w:val="32"/>
          <w:szCs w:val="32"/>
        </w:rPr>
      </w:pPr>
      <w:proofErr w:type="spellStart"/>
      <w:r w:rsidRPr="0093427A">
        <w:rPr>
          <w:rFonts w:ascii="Arial" w:hAnsi="Arial" w:cs="Arial"/>
          <w:b/>
          <w:bCs/>
          <w:sz w:val="32"/>
          <w:szCs w:val="32"/>
        </w:rPr>
        <w:lastRenderedPageBreak/>
        <w:t>Dictionnaire</w:t>
      </w:r>
      <w:proofErr w:type="spellEnd"/>
      <w:r w:rsidRPr="0093427A">
        <w:rPr>
          <w:rFonts w:ascii="Arial" w:hAnsi="Arial" w:cs="Arial"/>
          <w:b/>
          <w:bCs/>
          <w:sz w:val="32"/>
          <w:szCs w:val="32"/>
        </w:rPr>
        <w:t xml:space="preserve"> des données</w:t>
      </w:r>
    </w:p>
    <w:p w14:paraId="1037B172" w14:textId="77777777" w:rsidR="0093427A" w:rsidRPr="0093427A" w:rsidRDefault="0093427A" w:rsidP="0093427A">
      <w:pPr>
        <w:suppressLineNumbers/>
        <w:rPr>
          <w:rFonts w:ascii="Arial" w:hAnsi="Arial" w:cs="Arial"/>
          <w:b/>
          <w:bCs/>
          <w:sz w:val="32"/>
          <w:szCs w:val="32"/>
        </w:rPr>
      </w:pPr>
    </w:p>
    <w:p w14:paraId="439F10DF" w14:textId="77777777" w:rsidR="0093427A" w:rsidRPr="004A2A05" w:rsidRDefault="0093427A" w:rsidP="0093427A">
      <w:pPr>
        <w:rPr>
          <w:rFonts w:ascii="Arial" w:hAnsi="Arial" w:cs="Arial"/>
          <w:sz w:val="24"/>
          <w:szCs w:val="24"/>
        </w:rPr>
      </w:pPr>
      <w:r w:rsidRPr="004A2A05">
        <w:rPr>
          <w:rFonts w:ascii="Arial" w:hAnsi="Arial" w:cs="Arial"/>
          <w:b/>
          <w:bCs/>
          <w:sz w:val="32"/>
          <w:szCs w:val="32"/>
        </w:rPr>
        <w:t xml:space="preserve">Matériel </w:t>
      </w:r>
      <w:proofErr w:type="spellStart"/>
      <w:r w:rsidRPr="004A2A05">
        <w:rPr>
          <w:rFonts w:ascii="Arial" w:hAnsi="Arial" w:cs="Arial"/>
          <w:b/>
          <w:bCs/>
          <w:sz w:val="32"/>
          <w:szCs w:val="32"/>
        </w:rPr>
        <w:t>supplémentaire</w:t>
      </w:r>
      <w:proofErr w:type="spellEnd"/>
      <w:r w:rsidRPr="004A2A05">
        <w:rPr>
          <w:rFonts w:ascii="Arial" w:hAnsi="Arial" w:cs="Arial"/>
          <w:b/>
          <w:bCs/>
          <w:sz w:val="32"/>
          <w:szCs w:val="32"/>
        </w:rPr>
        <w:t xml:space="preserve"> pour : </w:t>
      </w:r>
      <w:r w:rsidRPr="004A2A05">
        <w:rPr>
          <w:rFonts w:ascii="Arial" w:hAnsi="Arial" w:cs="Arial"/>
          <w:sz w:val="32"/>
          <w:szCs w:val="32"/>
        </w:rPr>
        <w:t>Human activity during an extreme heatwave alters predator-prey activity and increases indirect fishing mortality in a ubiquitous nearshore system</w:t>
      </w:r>
    </w:p>
    <w:p w14:paraId="4857062A" w14:textId="77777777" w:rsidR="0093427A" w:rsidRPr="004A2A05" w:rsidRDefault="0093427A" w:rsidP="0093427A">
      <w:pPr>
        <w:rPr>
          <w:rFonts w:ascii="Arial" w:hAnsi="Arial" w:cs="Arial"/>
          <w:sz w:val="24"/>
          <w:szCs w:val="24"/>
          <w:lang w:val="fr-FR"/>
        </w:rPr>
      </w:pPr>
      <w:r w:rsidRPr="004A2A05">
        <w:rPr>
          <w:rFonts w:ascii="Arial" w:hAnsi="Arial" w:cs="Arial"/>
          <w:sz w:val="24"/>
          <w:szCs w:val="24"/>
          <w:lang w:val="fr-FR"/>
        </w:rPr>
        <w:t>Jeff C. Clements</w:t>
      </w:r>
      <w:r w:rsidRPr="004A2A05">
        <w:rPr>
          <w:rFonts w:ascii="Arial" w:hAnsi="Arial" w:cs="Arial"/>
          <w:sz w:val="24"/>
          <w:szCs w:val="24"/>
          <w:vertAlign w:val="superscript"/>
          <w:lang w:val="fr-FR"/>
        </w:rPr>
        <w:t>1,2</w:t>
      </w:r>
      <w:r w:rsidRPr="004A2A05">
        <w:rPr>
          <w:rFonts w:ascii="Arial" w:hAnsi="Arial" w:cs="Arial"/>
          <w:sz w:val="24"/>
          <w:szCs w:val="24"/>
          <w:lang w:val="fr-FR"/>
        </w:rPr>
        <w:t>, Sarah Harrison</w:t>
      </w:r>
      <w:r w:rsidRPr="004A2A05">
        <w:rPr>
          <w:rFonts w:ascii="Arial" w:hAnsi="Arial" w:cs="Arial"/>
          <w:sz w:val="24"/>
          <w:szCs w:val="24"/>
          <w:vertAlign w:val="superscript"/>
          <w:lang w:val="fr-FR"/>
        </w:rPr>
        <w:t>1,2</w:t>
      </w:r>
      <w:r w:rsidRPr="004A2A05">
        <w:rPr>
          <w:rFonts w:ascii="Arial" w:hAnsi="Arial" w:cs="Arial"/>
          <w:sz w:val="24"/>
          <w:szCs w:val="24"/>
          <w:lang w:val="fr-FR"/>
        </w:rPr>
        <w:t>, Mylène Roussel</w:t>
      </w:r>
      <w:r w:rsidRPr="004A2A05">
        <w:rPr>
          <w:rFonts w:ascii="Arial" w:hAnsi="Arial" w:cs="Arial"/>
          <w:sz w:val="24"/>
          <w:szCs w:val="24"/>
          <w:vertAlign w:val="superscript"/>
          <w:lang w:val="fr-FR"/>
        </w:rPr>
        <w:t>1</w:t>
      </w:r>
      <w:r w:rsidRPr="004A2A05">
        <w:rPr>
          <w:rFonts w:ascii="Arial" w:hAnsi="Arial" w:cs="Arial"/>
          <w:sz w:val="24"/>
          <w:szCs w:val="24"/>
          <w:lang w:val="fr-FR"/>
        </w:rPr>
        <w:t>, Jillian Hunt</w:t>
      </w:r>
      <w:r w:rsidRPr="004A2A05">
        <w:rPr>
          <w:rFonts w:ascii="Arial" w:hAnsi="Arial" w:cs="Arial"/>
          <w:sz w:val="24"/>
          <w:szCs w:val="24"/>
          <w:vertAlign w:val="superscript"/>
          <w:lang w:val="fr-FR"/>
        </w:rPr>
        <w:t>1</w:t>
      </w:r>
      <w:r w:rsidRPr="004A2A05">
        <w:rPr>
          <w:rFonts w:ascii="Arial" w:hAnsi="Arial" w:cs="Arial"/>
          <w:sz w:val="24"/>
          <w:szCs w:val="24"/>
          <w:lang w:val="fr-FR"/>
        </w:rPr>
        <w:t>, Brooke-Lyn Power</w:t>
      </w:r>
      <w:r w:rsidRPr="004A2A05">
        <w:rPr>
          <w:rFonts w:ascii="Arial" w:hAnsi="Arial" w:cs="Arial"/>
          <w:sz w:val="24"/>
          <w:szCs w:val="24"/>
          <w:vertAlign w:val="superscript"/>
          <w:lang w:val="fr-FR"/>
        </w:rPr>
        <w:t>1,2</w:t>
      </w:r>
      <w:r w:rsidRPr="004A2A05">
        <w:rPr>
          <w:rFonts w:ascii="Arial" w:hAnsi="Arial" w:cs="Arial"/>
          <w:sz w:val="24"/>
          <w:szCs w:val="24"/>
          <w:lang w:val="fr-FR"/>
        </w:rPr>
        <w:t>, Rémi Sonier</w:t>
      </w:r>
      <w:r w:rsidRPr="004A2A05">
        <w:rPr>
          <w:rFonts w:ascii="Arial" w:hAnsi="Arial" w:cs="Arial"/>
          <w:sz w:val="24"/>
          <w:szCs w:val="24"/>
          <w:vertAlign w:val="superscript"/>
          <w:lang w:val="fr-FR"/>
        </w:rPr>
        <w:t>1</w:t>
      </w:r>
      <w:r w:rsidRPr="004A2A05">
        <w:rPr>
          <w:rFonts w:ascii="Arial" w:hAnsi="Arial" w:cs="Arial"/>
          <w:sz w:val="24"/>
          <w:szCs w:val="24"/>
          <w:lang w:val="fr-FR"/>
        </w:rPr>
        <w:t xml:space="preserve"> </w:t>
      </w:r>
    </w:p>
    <w:p w14:paraId="4D945A37" w14:textId="77777777" w:rsidR="0093427A" w:rsidRPr="004A2A05" w:rsidRDefault="0093427A" w:rsidP="0093427A">
      <w:pPr>
        <w:suppressLineNumbers/>
        <w:rPr>
          <w:rFonts w:ascii="Arial" w:hAnsi="Arial" w:cs="Arial"/>
          <w:i/>
          <w:iCs/>
          <w:sz w:val="20"/>
          <w:szCs w:val="20"/>
          <w:lang w:val="fr-FR"/>
        </w:rPr>
      </w:pPr>
    </w:p>
    <w:p w14:paraId="4F55CB78" w14:textId="77777777" w:rsidR="0093427A" w:rsidRPr="005D4D02" w:rsidRDefault="0093427A" w:rsidP="0093427A">
      <w:pPr>
        <w:tabs>
          <w:tab w:val="left" w:pos="180"/>
        </w:tabs>
        <w:ind w:left="90" w:hanging="90"/>
        <w:rPr>
          <w:rFonts w:ascii="Arial" w:hAnsi="Arial" w:cs="Arial"/>
          <w:i/>
          <w:iCs/>
          <w:sz w:val="20"/>
          <w:szCs w:val="20"/>
          <w:lang w:val="fr-CA"/>
        </w:rPr>
      </w:pPr>
      <w:r w:rsidRPr="005D4D02">
        <w:rPr>
          <w:rFonts w:ascii="Arial" w:hAnsi="Arial" w:cs="Arial"/>
          <w:i/>
          <w:iCs/>
          <w:sz w:val="20"/>
          <w:szCs w:val="20"/>
          <w:vertAlign w:val="superscript"/>
          <w:lang w:val="fr-CA"/>
        </w:rPr>
        <w:t>1</w:t>
      </w:r>
      <w:r w:rsidRPr="005D4D02">
        <w:rPr>
          <w:rFonts w:ascii="Arial" w:hAnsi="Arial" w:cs="Arial"/>
          <w:i/>
          <w:iCs/>
          <w:sz w:val="20"/>
          <w:szCs w:val="20"/>
          <w:vertAlign w:val="superscript"/>
          <w:lang w:val="fr-CA"/>
        </w:rPr>
        <w:tab/>
      </w:r>
      <w:r w:rsidRPr="005D4D02">
        <w:rPr>
          <w:rFonts w:ascii="Arial" w:hAnsi="Arial" w:cs="Arial"/>
          <w:i/>
          <w:iCs/>
          <w:sz w:val="20"/>
          <w:szCs w:val="20"/>
          <w:vertAlign w:val="superscript"/>
          <w:lang w:val="fr-CA"/>
        </w:rPr>
        <w:tab/>
      </w:r>
      <w:r w:rsidRPr="005D4D02">
        <w:rPr>
          <w:rFonts w:ascii="Arial" w:hAnsi="Arial" w:cs="Arial"/>
          <w:i/>
          <w:iCs/>
          <w:sz w:val="20"/>
          <w:szCs w:val="20"/>
          <w:lang w:val="fr-CA"/>
        </w:rPr>
        <w:t>P</w:t>
      </w:r>
      <w:r>
        <w:rPr>
          <w:rFonts w:ascii="Arial" w:hAnsi="Arial" w:cs="Arial"/>
          <w:i/>
          <w:iCs/>
          <w:sz w:val="20"/>
          <w:szCs w:val="20"/>
          <w:lang w:val="fr-CA"/>
        </w:rPr>
        <w:t>êches et Océans</w:t>
      </w:r>
      <w:r w:rsidRPr="005D4D02">
        <w:rPr>
          <w:rFonts w:ascii="Arial" w:hAnsi="Arial" w:cs="Arial"/>
          <w:i/>
          <w:iCs/>
          <w:sz w:val="20"/>
          <w:szCs w:val="20"/>
          <w:lang w:val="fr-CA"/>
        </w:rPr>
        <w:t xml:space="preserve"> Canada, 343 </w:t>
      </w:r>
      <w:r>
        <w:rPr>
          <w:rFonts w:ascii="Arial" w:hAnsi="Arial" w:cs="Arial"/>
          <w:i/>
          <w:iCs/>
          <w:sz w:val="20"/>
          <w:szCs w:val="20"/>
          <w:lang w:val="fr-CA"/>
        </w:rPr>
        <w:t xml:space="preserve">Avenue </w:t>
      </w:r>
      <w:r w:rsidRPr="005D4D02">
        <w:rPr>
          <w:rFonts w:ascii="Arial" w:hAnsi="Arial" w:cs="Arial"/>
          <w:i/>
          <w:iCs/>
          <w:sz w:val="20"/>
          <w:szCs w:val="20"/>
          <w:lang w:val="fr-CA"/>
        </w:rPr>
        <w:t>Universit</w:t>
      </w:r>
      <w:r>
        <w:rPr>
          <w:rFonts w:ascii="Arial" w:hAnsi="Arial" w:cs="Arial"/>
          <w:i/>
          <w:iCs/>
          <w:sz w:val="20"/>
          <w:szCs w:val="20"/>
          <w:lang w:val="fr-CA"/>
        </w:rPr>
        <w:t>é</w:t>
      </w:r>
      <w:r w:rsidRPr="005D4D02">
        <w:rPr>
          <w:rFonts w:ascii="Arial" w:hAnsi="Arial" w:cs="Arial"/>
          <w:i/>
          <w:iCs/>
          <w:sz w:val="20"/>
          <w:szCs w:val="20"/>
          <w:lang w:val="fr-CA"/>
        </w:rPr>
        <w:t>., Moncton, NB E1C 9B6, Canada</w:t>
      </w:r>
    </w:p>
    <w:p w14:paraId="296B8C1E" w14:textId="77777777" w:rsidR="0093427A" w:rsidRPr="001E484E" w:rsidRDefault="0093427A" w:rsidP="0093427A">
      <w:pPr>
        <w:tabs>
          <w:tab w:val="left" w:pos="180"/>
        </w:tabs>
        <w:ind w:left="180" w:hanging="180"/>
        <w:rPr>
          <w:rFonts w:ascii="Arial" w:hAnsi="Arial" w:cs="Arial"/>
          <w:i/>
          <w:iCs/>
          <w:sz w:val="20"/>
          <w:szCs w:val="20"/>
        </w:rPr>
      </w:pPr>
      <w:r w:rsidRPr="001E484E">
        <w:rPr>
          <w:rFonts w:ascii="Arial" w:hAnsi="Arial" w:cs="Arial"/>
          <w:i/>
          <w:iCs/>
          <w:sz w:val="20"/>
          <w:szCs w:val="20"/>
          <w:vertAlign w:val="superscript"/>
        </w:rPr>
        <w:t xml:space="preserve">2 </w:t>
      </w:r>
      <w:r w:rsidRPr="001E484E">
        <w:rPr>
          <w:rFonts w:ascii="Arial" w:hAnsi="Arial" w:cs="Arial"/>
          <w:i/>
          <w:iCs/>
          <w:sz w:val="20"/>
          <w:szCs w:val="20"/>
          <w:vertAlign w:val="superscript"/>
        </w:rPr>
        <w:tab/>
      </w:r>
      <w:r w:rsidRPr="001E484E">
        <w:rPr>
          <w:rFonts w:ascii="Arial" w:hAnsi="Arial" w:cs="Arial"/>
          <w:i/>
          <w:iCs/>
          <w:sz w:val="20"/>
          <w:szCs w:val="20"/>
        </w:rPr>
        <w:t>Department of Biological Sciences, University of New Brunswick, 100 Tucker Park Rd., Saint John, NB E2L 4L5, Canada</w:t>
      </w:r>
    </w:p>
    <w:p w14:paraId="1DEB265B" w14:textId="77777777" w:rsidR="0093427A" w:rsidRPr="001E484E" w:rsidRDefault="0093427A" w:rsidP="0093427A">
      <w:pPr>
        <w:suppressLineNumbers/>
        <w:rPr>
          <w:rFonts w:ascii="Arial" w:hAnsi="Arial" w:cs="Arial"/>
          <w:b/>
          <w:bCs/>
          <w:sz w:val="20"/>
          <w:szCs w:val="20"/>
        </w:rPr>
      </w:pPr>
    </w:p>
    <w:p w14:paraId="612B2129" w14:textId="77777777" w:rsidR="0093427A" w:rsidRPr="004A2A05" w:rsidRDefault="0093427A" w:rsidP="0093427A">
      <w:pPr>
        <w:spacing w:after="0" w:line="240" w:lineRule="auto"/>
        <w:rPr>
          <w:rFonts w:ascii="Arial" w:hAnsi="Arial" w:cs="Arial"/>
          <w:sz w:val="20"/>
          <w:szCs w:val="20"/>
          <w:lang w:val="fr-FR"/>
        </w:rPr>
      </w:pPr>
      <w:r w:rsidRPr="004A2A05">
        <w:rPr>
          <w:rFonts w:ascii="Arial" w:hAnsi="Arial" w:cs="Arial"/>
          <w:b/>
          <w:bCs/>
          <w:sz w:val="20"/>
          <w:szCs w:val="20"/>
          <w:lang w:val="fr-FR"/>
        </w:rPr>
        <w:t xml:space="preserve">Correspondance: </w:t>
      </w:r>
      <w:r w:rsidRPr="004A2A05">
        <w:rPr>
          <w:rFonts w:ascii="Arial" w:hAnsi="Arial" w:cs="Arial"/>
          <w:b/>
          <w:bCs/>
          <w:sz w:val="20"/>
          <w:szCs w:val="20"/>
          <w:lang w:val="fr-FR"/>
        </w:rPr>
        <w:tab/>
      </w:r>
      <w:r w:rsidRPr="004A2A05">
        <w:rPr>
          <w:rFonts w:ascii="Arial" w:hAnsi="Arial" w:cs="Arial"/>
          <w:sz w:val="20"/>
          <w:szCs w:val="20"/>
          <w:lang w:val="fr-FR"/>
        </w:rPr>
        <w:t>Jeff C. Clements, PhD</w:t>
      </w:r>
    </w:p>
    <w:p w14:paraId="4EA41343" w14:textId="77777777" w:rsidR="0093427A" w:rsidRPr="005D4D02" w:rsidRDefault="0093427A" w:rsidP="0093427A">
      <w:pPr>
        <w:spacing w:after="0" w:line="240" w:lineRule="auto"/>
        <w:rPr>
          <w:rFonts w:ascii="Arial" w:hAnsi="Arial" w:cs="Arial"/>
          <w:sz w:val="20"/>
          <w:szCs w:val="20"/>
          <w:lang w:val="fr-CA"/>
        </w:rPr>
      </w:pPr>
      <w:r w:rsidRPr="004A2A05">
        <w:rPr>
          <w:rFonts w:ascii="Arial" w:hAnsi="Arial" w:cs="Arial"/>
          <w:sz w:val="20"/>
          <w:szCs w:val="20"/>
          <w:lang w:val="fr-FR"/>
        </w:rPr>
        <w:tab/>
      </w:r>
      <w:r w:rsidRPr="004A2A05">
        <w:rPr>
          <w:rFonts w:ascii="Arial" w:hAnsi="Arial" w:cs="Arial"/>
          <w:sz w:val="20"/>
          <w:szCs w:val="20"/>
          <w:lang w:val="fr-FR"/>
        </w:rPr>
        <w:tab/>
      </w:r>
      <w:r w:rsidRPr="004A2A05">
        <w:rPr>
          <w:rFonts w:ascii="Arial" w:hAnsi="Arial" w:cs="Arial"/>
          <w:sz w:val="20"/>
          <w:szCs w:val="20"/>
          <w:lang w:val="fr-FR"/>
        </w:rPr>
        <w:tab/>
      </w:r>
      <w:r w:rsidRPr="005D4D02">
        <w:rPr>
          <w:rFonts w:ascii="Arial" w:hAnsi="Arial" w:cs="Arial"/>
          <w:sz w:val="20"/>
          <w:szCs w:val="20"/>
          <w:lang w:val="fr-CA"/>
        </w:rPr>
        <w:t xml:space="preserve">Pêches et Océans Canada, </w:t>
      </w:r>
      <w:r>
        <w:rPr>
          <w:rFonts w:ascii="Arial" w:hAnsi="Arial" w:cs="Arial"/>
          <w:sz w:val="20"/>
          <w:szCs w:val="20"/>
          <w:lang w:val="fr-CA"/>
        </w:rPr>
        <w:t>Région du Golfe</w:t>
      </w:r>
    </w:p>
    <w:p w14:paraId="0783C45D" w14:textId="77777777" w:rsidR="0093427A" w:rsidRPr="007B6F37" w:rsidRDefault="0093427A" w:rsidP="0093427A">
      <w:pPr>
        <w:spacing w:after="0" w:line="240" w:lineRule="auto"/>
        <w:rPr>
          <w:rFonts w:ascii="Arial" w:hAnsi="Arial" w:cs="Arial"/>
          <w:sz w:val="20"/>
          <w:szCs w:val="20"/>
          <w:lang w:val="fr-FR"/>
        </w:rPr>
      </w:pPr>
      <w:r w:rsidRPr="005D4D02">
        <w:rPr>
          <w:rFonts w:ascii="Arial" w:hAnsi="Arial" w:cs="Arial"/>
          <w:sz w:val="20"/>
          <w:szCs w:val="20"/>
          <w:lang w:val="fr-CA"/>
        </w:rPr>
        <w:tab/>
      </w:r>
      <w:r w:rsidRPr="005D4D02">
        <w:rPr>
          <w:rFonts w:ascii="Arial" w:hAnsi="Arial" w:cs="Arial"/>
          <w:sz w:val="20"/>
          <w:szCs w:val="20"/>
          <w:lang w:val="fr-CA"/>
        </w:rPr>
        <w:tab/>
      </w:r>
      <w:r w:rsidRPr="005D4D02">
        <w:rPr>
          <w:rFonts w:ascii="Arial" w:hAnsi="Arial" w:cs="Arial"/>
          <w:sz w:val="20"/>
          <w:szCs w:val="20"/>
          <w:lang w:val="fr-CA"/>
        </w:rPr>
        <w:tab/>
      </w:r>
      <w:r w:rsidRPr="007B6F37">
        <w:rPr>
          <w:rFonts w:ascii="Arial" w:hAnsi="Arial" w:cs="Arial"/>
          <w:sz w:val="20"/>
          <w:szCs w:val="20"/>
          <w:lang w:val="fr-FR"/>
        </w:rPr>
        <w:t>343 Avenue Université, Moncton, NB E1C 9B6, Canada</w:t>
      </w:r>
    </w:p>
    <w:p w14:paraId="6510E126" w14:textId="77777777" w:rsidR="0093427A" w:rsidRPr="005D4D02" w:rsidRDefault="0093427A" w:rsidP="0093427A">
      <w:pPr>
        <w:spacing w:after="0" w:line="240" w:lineRule="auto"/>
        <w:rPr>
          <w:rFonts w:ascii="Arial" w:hAnsi="Arial" w:cs="Arial"/>
          <w:sz w:val="20"/>
          <w:szCs w:val="20"/>
          <w:lang w:val="fr-CA"/>
        </w:rPr>
      </w:pPr>
      <w:r w:rsidRPr="007B6F37">
        <w:rPr>
          <w:rFonts w:ascii="Arial" w:hAnsi="Arial" w:cs="Arial"/>
          <w:sz w:val="20"/>
          <w:szCs w:val="20"/>
          <w:lang w:val="fr-FR"/>
        </w:rPr>
        <w:tab/>
      </w:r>
      <w:r w:rsidRPr="007B6F37">
        <w:rPr>
          <w:rFonts w:ascii="Arial" w:hAnsi="Arial" w:cs="Arial"/>
          <w:sz w:val="20"/>
          <w:szCs w:val="20"/>
          <w:lang w:val="fr-FR"/>
        </w:rPr>
        <w:tab/>
      </w:r>
      <w:r w:rsidRPr="007B6F37">
        <w:rPr>
          <w:rFonts w:ascii="Arial" w:hAnsi="Arial" w:cs="Arial"/>
          <w:sz w:val="20"/>
          <w:szCs w:val="20"/>
          <w:lang w:val="fr-FR"/>
        </w:rPr>
        <w:tab/>
      </w:r>
      <w:r>
        <w:rPr>
          <w:rFonts w:ascii="Arial" w:hAnsi="Arial" w:cs="Arial"/>
          <w:sz w:val="20"/>
          <w:szCs w:val="20"/>
          <w:lang w:val="fr-FR"/>
        </w:rPr>
        <w:t>Courriel</w:t>
      </w:r>
      <w:r w:rsidRPr="005D4D02">
        <w:rPr>
          <w:rFonts w:ascii="Arial" w:hAnsi="Arial" w:cs="Arial"/>
          <w:sz w:val="20"/>
          <w:szCs w:val="20"/>
          <w:lang w:val="fr-CA"/>
        </w:rPr>
        <w:t xml:space="preserve">: </w:t>
      </w:r>
      <w:r w:rsidR="00000000">
        <w:fldChar w:fldCharType="begin"/>
      </w:r>
      <w:r w:rsidR="00000000" w:rsidRPr="00E82B49">
        <w:rPr>
          <w:lang w:val="fr-CA"/>
        </w:rPr>
        <w:instrText>HYPERLINK "mailto:jeffery.clements@dfo-mpo.gc.ca"</w:instrText>
      </w:r>
      <w:r w:rsidR="00000000">
        <w:fldChar w:fldCharType="separate"/>
      </w:r>
      <w:r w:rsidRPr="005D4D02">
        <w:rPr>
          <w:rStyle w:val="Hyperlink"/>
          <w:rFonts w:ascii="Arial" w:hAnsi="Arial" w:cs="Arial"/>
          <w:sz w:val="20"/>
          <w:szCs w:val="20"/>
          <w:lang w:val="fr-CA"/>
        </w:rPr>
        <w:t>jeffery.clements@dfo-mpo.gc.ca</w:t>
      </w:r>
      <w:r w:rsidR="00000000">
        <w:rPr>
          <w:rStyle w:val="Hyperlink"/>
          <w:rFonts w:ascii="Arial" w:hAnsi="Arial" w:cs="Arial"/>
          <w:sz w:val="20"/>
          <w:szCs w:val="20"/>
          <w:lang w:val="fr-CA"/>
        </w:rPr>
        <w:fldChar w:fldCharType="end"/>
      </w:r>
      <w:r w:rsidRPr="005D4D02">
        <w:rPr>
          <w:rFonts w:ascii="Arial" w:hAnsi="Arial" w:cs="Arial"/>
          <w:sz w:val="20"/>
          <w:szCs w:val="20"/>
          <w:lang w:val="fr-CA"/>
        </w:rPr>
        <w:t xml:space="preserve"> </w:t>
      </w:r>
    </w:p>
    <w:p w14:paraId="539A65F1" w14:textId="77777777" w:rsidR="0093427A" w:rsidRPr="001E484E" w:rsidRDefault="0093427A" w:rsidP="0093427A">
      <w:pPr>
        <w:spacing w:after="0" w:line="240" w:lineRule="auto"/>
        <w:rPr>
          <w:rFonts w:ascii="Arial" w:hAnsi="Arial" w:cs="Arial"/>
          <w:sz w:val="20"/>
          <w:szCs w:val="20"/>
        </w:rPr>
      </w:pPr>
      <w:r w:rsidRPr="005D4D02">
        <w:rPr>
          <w:rFonts w:ascii="Arial" w:hAnsi="Arial" w:cs="Arial"/>
          <w:sz w:val="20"/>
          <w:szCs w:val="20"/>
          <w:lang w:val="fr-CA"/>
        </w:rPr>
        <w:tab/>
      </w:r>
      <w:r w:rsidRPr="005D4D02">
        <w:rPr>
          <w:rFonts w:ascii="Arial" w:hAnsi="Arial" w:cs="Arial"/>
          <w:sz w:val="20"/>
          <w:szCs w:val="20"/>
          <w:lang w:val="fr-CA"/>
        </w:rPr>
        <w:tab/>
      </w:r>
      <w:r w:rsidRPr="005D4D02">
        <w:rPr>
          <w:rFonts w:ascii="Arial" w:hAnsi="Arial" w:cs="Arial"/>
          <w:sz w:val="20"/>
          <w:szCs w:val="20"/>
          <w:lang w:val="fr-CA"/>
        </w:rPr>
        <w:tab/>
      </w:r>
      <w:r w:rsidRPr="001E484E">
        <w:rPr>
          <w:rFonts w:ascii="Arial" w:hAnsi="Arial" w:cs="Arial"/>
          <w:sz w:val="20"/>
          <w:szCs w:val="20"/>
        </w:rPr>
        <w:t>Tel: +1 (506) 866-6655</w:t>
      </w:r>
    </w:p>
    <w:p w14:paraId="6545A10B" w14:textId="77777777" w:rsidR="0093427A" w:rsidRPr="001E484E" w:rsidRDefault="0093427A" w:rsidP="0093427A">
      <w:pPr>
        <w:spacing w:after="0" w:line="240" w:lineRule="auto"/>
        <w:ind w:left="1440" w:firstLine="720"/>
        <w:rPr>
          <w:rFonts w:ascii="Arial" w:hAnsi="Arial" w:cs="Arial"/>
          <w:sz w:val="20"/>
          <w:szCs w:val="20"/>
        </w:rPr>
      </w:pPr>
      <w:r w:rsidRPr="001E484E">
        <w:rPr>
          <w:rFonts w:ascii="Arial" w:hAnsi="Arial" w:cs="Arial"/>
          <w:sz w:val="20"/>
          <w:szCs w:val="20"/>
        </w:rPr>
        <w:t xml:space="preserve">ORCID: </w:t>
      </w:r>
      <w:hyperlink r:id="rId12" w:history="1">
        <w:r w:rsidRPr="001E484E">
          <w:rPr>
            <w:rStyle w:val="Hyperlink"/>
            <w:rFonts w:ascii="Arial" w:hAnsi="Arial" w:cs="Arial"/>
            <w:sz w:val="20"/>
            <w:szCs w:val="20"/>
          </w:rPr>
          <w:t>https://orcid.org/0000-0001-5140-5751</w:t>
        </w:r>
      </w:hyperlink>
    </w:p>
    <w:p w14:paraId="3B4022AD" w14:textId="77777777" w:rsidR="0093427A" w:rsidRDefault="0093427A" w:rsidP="0093427A">
      <w:pPr>
        <w:rPr>
          <w:rFonts w:ascii="Arial" w:hAnsi="Arial" w:cs="Arial"/>
          <w:b/>
          <w:bCs/>
          <w:sz w:val="32"/>
          <w:szCs w:val="32"/>
        </w:rPr>
      </w:pPr>
      <w:r>
        <w:rPr>
          <w:rFonts w:ascii="Arial" w:hAnsi="Arial" w:cs="Arial"/>
          <w:b/>
          <w:bCs/>
          <w:sz w:val="32"/>
          <w:szCs w:val="32"/>
        </w:rPr>
        <w:br w:type="page"/>
      </w:r>
    </w:p>
    <w:p w14:paraId="267F0E1B" w14:textId="77777777" w:rsidR="0093427A" w:rsidRPr="004339FC" w:rsidRDefault="0093427A" w:rsidP="0093427A">
      <w:pPr>
        <w:jc w:val="both"/>
        <w:rPr>
          <w:rFonts w:ascii="Arial" w:hAnsi="Arial" w:cs="Arial"/>
          <w:b/>
          <w:bCs/>
          <w:sz w:val="28"/>
          <w:szCs w:val="28"/>
          <w:lang w:val="fr-CA"/>
        </w:rPr>
      </w:pPr>
      <w:r w:rsidRPr="004339FC">
        <w:rPr>
          <w:rFonts w:ascii="Arial" w:hAnsi="Arial" w:cs="Arial"/>
          <w:b/>
          <w:bCs/>
          <w:sz w:val="28"/>
          <w:szCs w:val="28"/>
          <w:lang w:val="fr-CA"/>
        </w:rPr>
        <w:lastRenderedPageBreak/>
        <w:t>Préface</w:t>
      </w:r>
    </w:p>
    <w:p w14:paraId="734CF1AE" w14:textId="77777777" w:rsidR="0093427A" w:rsidRPr="004339FC" w:rsidRDefault="0093427A" w:rsidP="0093427A">
      <w:pPr>
        <w:jc w:val="both"/>
        <w:rPr>
          <w:rFonts w:ascii="Arial" w:hAnsi="Arial" w:cs="Arial"/>
          <w:lang w:val="fr-CA"/>
        </w:rPr>
      </w:pPr>
      <w:r w:rsidRPr="004339FC">
        <w:rPr>
          <w:rFonts w:ascii="Arial" w:hAnsi="Arial" w:cs="Arial"/>
          <w:lang w:val="fr-CA"/>
        </w:rPr>
        <w:t xml:space="preserve">Ce dictionnaire de données est fourni pour faciliter la compréhension et la transparence de nos ensembles de données ouverts (c'est-à-dire les données S1-S7) qui ont été utilisés pour analyser statistiquement les données et générer des figures dans l'article principal, les figures et tableaux supplémentaires et l'analyse supplémentaire. Dans les pages suivantes, nous décrivons de manière générale la nature de chaque ensemble de données, spécifions les analyses et/ou les figures auxquelles chaque ensemble de données se rapporte et fournissons des descriptions écrites pour chaque en-tête de colonne. Pour toute question concernant les données, veuillez contacter le Dr Jeff Clements à l'adresse suivante : </w:t>
      </w:r>
      <w:r w:rsidR="00000000">
        <w:fldChar w:fldCharType="begin"/>
      </w:r>
      <w:r w:rsidR="00000000" w:rsidRPr="00E82B49">
        <w:rPr>
          <w:lang w:val="fr-CA"/>
        </w:rPr>
        <w:instrText>HYPERLINK "mailto:jeffery.clements@dfo-mpo.gc.ca"</w:instrText>
      </w:r>
      <w:r w:rsidR="00000000">
        <w:fldChar w:fldCharType="separate"/>
      </w:r>
      <w:r w:rsidRPr="004339FC">
        <w:rPr>
          <w:rStyle w:val="Hyperlink"/>
          <w:rFonts w:ascii="Arial" w:hAnsi="Arial" w:cs="Arial"/>
          <w:lang w:val="fr-CA"/>
        </w:rPr>
        <w:t>jeffery.clements@dfo-mpo.gc.ca</w:t>
      </w:r>
      <w:r w:rsidR="00000000">
        <w:rPr>
          <w:rStyle w:val="Hyperlink"/>
          <w:rFonts w:ascii="Arial" w:hAnsi="Arial" w:cs="Arial"/>
          <w:lang w:val="fr-CA"/>
        </w:rPr>
        <w:fldChar w:fldCharType="end"/>
      </w:r>
      <w:r w:rsidRPr="004339FC">
        <w:rPr>
          <w:rFonts w:ascii="Arial" w:hAnsi="Arial" w:cs="Arial"/>
          <w:lang w:val="fr-CA"/>
        </w:rPr>
        <w:t>.</w:t>
      </w:r>
    </w:p>
    <w:p w14:paraId="69E0922D" w14:textId="77777777" w:rsidR="0093427A" w:rsidRPr="004339FC" w:rsidRDefault="0093427A" w:rsidP="0093427A">
      <w:pPr>
        <w:rPr>
          <w:rFonts w:ascii="Arial" w:hAnsi="Arial" w:cs="Arial"/>
          <w:lang w:val="fr-CA"/>
        </w:rPr>
      </w:pPr>
      <w:r w:rsidRPr="004339FC">
        <w:rPr>
          <w:rFonts w:ascii="Arial" w:hAnsi="Arial" w:cs="Arial"/>
          <w:lang w:val="fr-CA"/>
        </w:rPr>
        <w:br w:type="page"/>
      </w:r>
    </w:p>
    <w:p w14:paraId="6754ACD3"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S1 data.csv</w:t>
      </w:r>
    </w:p>
    <w:p w14:paraId="36770ABF" w14:textId="77777777" w:rsidR="0093427A" w:rsidRPr="005B7C1F" w:rsidRDefault="0093427A" w:rsidP="0093427A">
      <w:pPr>
        <w:tabs>
          <w:tab w:val="left" w:pos="630"/>
          <w:tab w:val="left" w:pos="1710"/>
        </w:tabs>
        <w:spacing w:line="240" w:lineRule="auto"/>
        <w:ind w:left="1800" w:hanging="1800"/>
        <w:jc w:val="both"/>
        <w:rPr>
          <w:rFonts w:ascii="Arial" w:hAnsi="Arial" w:cs="Arial"/>
          <w:lang w:val="fr-CA"/>
        </w:rPr>
      </w:pPr>
      <w:r w:rsidRPr="005B7C1F">
        <w:rPr>
          <w:rFonts w:ascii="Arial" w:hAnsi="Arial" w:cs="Arial"/>
          <w:b/>
          <w:bCs/>
          <w:lang w:val="fr-CA"/>
        </w:rPr>
        <w:t xml:space="preserve">Description: </w:t>
      </w:r>
      <w:r w:rsidRPr="005B7C1F">
        <w:rPr>
          <w:rFonts w:ascii="Arial" w:hAnsi="Arial" w:cs="Arial"/>
          <w:b/>
          <w:bCs/>
          <w:lang w:val="fr-CA"/>
        </w:rPr>
        <w:tab/>
      </w:r>
      <w:r w:rsidRPr="005B7C1F">
        <w:rPr>
          <w:rFonts w:ascii="Arial" w:hAnsi="Arial" w:cs="Arial"/>
          <w:b/>
          <w:bCs/>
          <w:lang w:val="fr-CA"/>
        </w:rPr>
        <w:tab/>
      </w:r>
      <w:r w:rsidRPr="005B7C1F">
        <w:rPr>
          <w:rFonts w:ascii="Arial" w:hAnsi="Arial" w:cs="Arial"/>
          <w:lang w:val="fr-CA"/>
        </w:rPr>
        <w:t xml:space="preserve">Les données </w:t>
      </w:r>
      <w:r>
        <w:rPr>
          <w:rFonts w:ascii="Arial" w:hAnsi="Arial" w:cs="Arial"/>
          <w:lang w:val="fr-CA"/>
        </w:rPr>
        <w:t>de ré-enfouissements</w:t>
      </w:r>
      <w:r w:rsidRPr="005B7C1F">
        <w:rPr>
          <w:rFonts w:ascii="Arial" w:hAnsi="Arial" w:cs="Arial"/>
          <w:lang w:val="fr-CA"/>
        </w:rPr>
        <w:t xml:space="preserve"> et de mortalité pour les parcelles individuelles du </w:t>
      </w:r>
      <w:proofErr w:type="spellStart"/>
      <w:r w:rsidRPr="005B7C1F">
        <w:rPr>
          <w:rFonts w:ascii="Arial" w:hAnsi="Arial" w:cs="Arial"/>
          <w:lang w:val="fr-CA"/>
        </w:rPr>
        <w:t>mésocosme</w:t>
      </w:r>
      <w:proofErr w:type="spellEnd"/>
      <w:r w:rsidRPr="005B7C1F">
        <w:rPr>
          <w:rFonts w:ascii="Arial" w:hAnsi="Arial" w:cs="Arial"/>
          <w:lang w:val="fr-CA"/>
        </w:rPr>
        <w:t xml:space="preserve">, </w:t>
      </w:r>
      <w:r>
        <w:rPr>
          <w:rFonts w:ascii="Arial" w:hAnsi="Arial" w:cs="Arial"/>
          <w:lang w:val="fr-CA"/>
        </w:rPr>
        <w:t>décomposées</w:t>
      </w:r>
      <w:r w:rsidRPr="005B7C1F">
        <w:rPr>
          <w:rFonts w:ascii="Arial" w:hAnsi="Arial" w:cs="Arial"/>
          <w:lang w:val="fr-CA"/>
        </w:rPr>
        <w:t xml:space="preserve"> selon les niveaux des variables expérimentales indépendantes, 24 et 48 heures après la pêche.</w:t>
      </w:r>
    </w:p>
    <w:p w14:paraId="0FE4110A" w14:textId="77777777" w:rsidR="0093427A" w:rsidRPr="005B7C1F" w:rsidRDefault="0093427A" w:rsidP="0093427A">
      <w:pPr>
        <w:tabs>
          <w:tab w:val="left" w:pos="2520"/>
        </w:tabs>
        <w:spacing w:after="0" w:line="240" w:lineRule="auto"/>
        <w:ind w:left="1800" w:hanging="1800"/>
        <w:jc w:val="both"/>
        <w:rPr>
          <w:rFonts w:ascii="Arial" w:hAnsi="Arial" w:cs="Arial"/>
          <w:lang w:val="fr-CA"/>
        </w:rPr>
      </w:pPr>
      <w:r w:rsidRPr="00AC3B1E">
        <w:rPr>
          <w:rFonts w:ascii="Arial" w:hAnsi="Arial" w:cs="Arial"/>
          <w:b/>
          <w:bCs/>
          <w:lang w:val="fr-CA"/>
        </w:rPr>
        <w:t xml:space="preserve">Se rapporte à: </w:t>
      </w:r>
      <w:r w:rsidRPr="00AC3B1E">
        <w:rPr>
          <w:rFonts w:ascii="Arial" w:hAnsi="Arial" w:cs="Arial"/>
          <w:b/>
          <w:bCs/>
          <w:lang w:val="fr-CA"/>
        </w:rPr>
        <w:tab/>
      </w:r>
      <w:r w:rsidRPr="005B7C1F">
        <w:rPr>
          <w:rFonts w:ascii="Arial" w:hAnsi="Arial" w:cs="Arial"/>
          <w:lang w:val="fr-CA"/>
        </w:rPr>
        <w:t>Analyse statistique dans l'article principal (analyses BGLMM)</w:t>
      </w:r>
    </w:p>
    <w:p w14:paraId="3B6E6355" w14:textId="77777777" w:rsidR="0093427A" w:rsidRPr="00AC3B1E" w:rsidRDefault="0093427A" w:rsidP="0093427A">
      <w:pPr>
        <w:tabs>
          <w:tab w:val="left" w:pos="2520"/>
        </w:tabs>
        <w:spacing w:after="0" w:line="240" w:lineRule="auto"/>
        <w:ind w:left="1800" w:hanging="1800"/>
        <w:jc w:val="both"/>
        <w:rPr>
          <w:rFonts w:ascii="Arial" w:hAnsi="Arial" w:cs="Arial"/>
          <w:lang w:val="fr-CA"/>
        </w:rPr>
      </w:pPr>
      <w:r w:rsidRPr="005B7C1F">
        <w:rPr>
          <w:rFonts w:ascii="Arial" w:hAnsi="Arial" w:cs="Arial"/>
          <w:lang w:val="fr-CA"/>
        </w:rPr>
        <w:tab/>
        <w:t>Figure 2</w:t>
      </w:r>
    </w:p>
    <w:p w14:paraId="14E57E49" w14:textId="77777777" w:rsidR="0093427A" w:rsidRPr="00F04490" w:rsidRDefault="0093427A" w:rsidP="0093427A">
      <w:pPr>
        <w:tabs>
          <w:tab w:val="left" w:pos="2520"/>
        </w:tabs>
        <w:spacing w:line="240" w:lineRule="auto"/>
        <w:ind w:left="1800" w:hanging="1800"/>
        <w:jc w:val="both"/>
        <w:rPr>
          <w:rFonts w:ascii="Arial" w:hAnsi="Arial" w:cs="Arial"/>
        </w:rPr>
      </w:pPr>
      <w:r w:rsidRPr="00AC3B1E">
        <w:rPr>
          <w:rFonts w:ascii="Arial" w:hAnsi="Arial" w:cs="Arial"/>
          <w:b/>
          <w:bCs/>
          <w:lang w:val="fr-CA"/>
        </w:rPr>
        <w:tab/>
      </w:r>
    </w:p>
    <w:p w14:paraId="432A7828" w14:textId="77777777" w:rsidR="0093427A" w:rsidRDefault="0093427A" w:rsidP="0093427A">
      <w:pPr>
        <w:tabs>
          <w:tab w:val="left" w:pos="2520"/>
        </w:tabs>
        <w:spacing w:line="240" w:lineRule="auto"/>
        <w:ind w:left="1800" w:hanging="1800"/>
        <w:jc w:val="both"/>
        <w:rPr>
          <w:rFonts w:ascii="Arial" w:hAnsi="Arial" w:cs="Arial"/>
        </w:rPr>
      </w:pPr>
    </w:p>
    <w:p w14:paraId="5CA0366C" w14:textId="77777777" w:rsidR="0093427A" w:rsidRDefault="0093427A" w:rsidP="0093427A">
      <w:pPr>
        <w:tabs>
          <w:tab w:val="left" w:pos="2520"/>
        </w:tabs>
        <w:spacing w:line="240" w:lineRule="auto"/>
        <w:ind w:left="1800" w:hanging="1800"/>
        <w:jc w:val="both"/>
        <w:rPr>
          <w:rFonts w:ascii="Arial" w:hAnsi="Arial" w:cs="Arial"/>
        </w:rPr>
      </w:pPr>
    </w:p>
    <w:tbl>
      <w:tblPr>
        <w:tblStyle w:val="TableGrid"/>
        <w:tblW w:w="0" w:type="auto"/>
        <w:tblInd w:w="-275" w:type="dxa"/>
        <w:tblLook w:val="04A0" w:firstRow="1" w:lastRow="0" w:firstColumn="1" w:lastColumn="0" w:noHBand="0" w:noVBand="1"/>
      </w:tblPr>
      <w:tblGrid>
        <w:gridCol w:w="2250"/>
        <w:gridCol w:w="7375"/>
      </w:tblGrid>
      <w:tr w:rsidR="0093427A" w:rsidRPr="00365878" w14:paraId="6F48BF65" w14:textId="77777777" w:rsidTr="008E05ED">
        <w:trPr>
          <w:trHeight w:val="432"/>
        </w:trPr>
        <w:tc>
          <w:tcPr>
            <w:tcW w:w="2250" w:type="dxa"/>
            <w:vAlign w:val="center"/>
          </w:tcPr>
          <w:p w14:paraId="0954BBE8"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12B971A0"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365878" w14:paraId="2C68FD54" w14:textId="77777777" w:rsidTr="008E05ED">
        <w:trPr>
          <w:trHeight w:val="432"/>
        </w:trPr>
        <w:tc>
          <w:tcPr>
            <w:tcW w:w="2250" w:type="dxa"/>
            <w:vAlign w:val="center"/>
          </w:tcPr>
          <w:p w14:paraId="54E36F57"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375" w:type="dxa"/>
            <w:vAlign w:val="center"/>
          </w:tcPr>
          <w:p w14:paraId="34333AF1" w14:textId="77777777" w:rsidR="0093427A" w:rsidRPr="00365878" w:rsidRDefault="0093427A" w:rsidP="008E05ED">
            <w:pPr>
              <w:rPr>
                <w:rFonts w:ascii="Arial" w:hAnsi="Arial" w:cs="Arial"/>
                <w:sz w:val="20"/>
                <w:szCs w:val="20"/>
              </w:rPr>
            </w:pPr>
            <w:r w:rsidRPr="005B7C1F">
              <w:rPr>
                <w:rFonts w:ascii="Arial" w:hAnsi="Arial" w:cs="Arial"/>
                <w:sz w:val="20"/>
                <w:szCs w:val="20"/>
                <w:lang w:val="fr-CA"/>
              </w:rPr>
              <w:t>Variable indépendante fixe catégo</w:t>
            </w:r>
            <w:r>
              <w:rPr>
                <w:rFonts w:ascii="Arial" w:hAnsi="Arial" w:cs="Arial"/>
                <w:sz w:val="20"/>
                <w:szCs w:val="20"/>
                <w:lang w:val="fr-CA"/>
              </w:rPr>
              <w:t>rique</w:t>
            </w:r>
            <w:r w:rsidRPr="005B7C1F">
              <w:rPr>
                <w:rFonts w:ascii="Arial" w:hAnsi="Arial" w:cs="Arial"/>
                <w:sz w:val="20"/>
                <w:szCs w:val="20"/>
                <w:lang w:val="fr-CA"/>
              </w:rPr>
              <w:t xml:space="preserve"> à cinq niveaux (mai, juin, juillet, août, septembre). Le mois au cours duquel chaque expérience a été menée. </w:t>
            </w:r>
            <w:proofErr w:type="spellStart"/>
            <w:r w:rsidRPr="005B7C1F">
              <w:rPr>
                <w:rFonts w:ascii="Arial" w:hAnsi="Arial" w:cs="Arial"/>
                <w:sz w:val="20"/>
                <w:szCs w:val="20"/>
              </w:rPr>
              <w:t>Simplement</w:t>
            </w:r>
            <w:proofErr w:type="spellEnd"/>
            <w:r w:rsidRPr="005B7C1F">
              <w:rPr>
                <w:rFonts w:ascii="Arial" w:hAnsi="Arial" w:cs="Arial"/>
                <w:sz w:val="20"/>
                <w:szCs w:val="20"/>
              </w:rPr>
              <w:t xml:space="preserve"> </w:t>
            </w:r>
            <w:proofErr w:type="spellStart"/>
            <w:r w:rsidRPr="005B7C1F">
              <w:rPr>
                <w:rFonts w:ascii="Arial" w:hAnsi="Arial" w:cs="Arial"/>
                <w:sz w:val="20"/>
                <w:szCs w:val="20"/>
              </w:rPr>
              <w:t>appelé</w:t>
            </w:r>
            <w:proofErr w:type="spellEnd"/>
            <w:r w:rsidRPr="005B7C1F">
              <w:rPr>
                <w:rFonts w:ascii="Arial" w:hAnsi="Arial" w:cs="Arial"/>
                <w:sz w:val="20"/>
                <w:szCs w:val="20"/>
              </w:rPr>
              <w:t xml:space="preserve"> « </w:t>
            </w:r>
            <w:proofErr w:type="spellStart"/>
            <w:r w:rsidRPr="005B7C1F">
              <w:rPr>
                <w:rFonts w:ascii="Arial" w:hAnsi="Arial" w:cs="Arial"/>
                <w:sz w:val="20"/>
                <w:szCs w:val="20"/>
              </w:rPr>
              <w:t>expérience</w:t>
            </w:r>
            <w:proofErr w:type="spellEnd"/>
            <w:r w:rsidRPr="005B7C1F">
              <w:rPr>
                <w:rFonts w:ascii="Arial" w:hAnsi="Arial" w:cs="Arial"/>
                <w:sz w:val="20"/>
                <w:szCs w:val="20"/>
              </w:rPr>
              <w:t xml:space="preserve"> » dans le document principal.</w:t>
            </w:r>
          </w:p>
        </w:tc>
      </w:tr>
      <w:tr w:rsidR="00952340" w:rsidRPr="00E82B49" w14:paraId="22D90322" w14:textId="77777777" w:rsidTr="008E05ED">
        <w:trPr>
          <w:trHeight w:val="432"/>
        </w:trPr>
        <w:tc>
          <w:tcPr>
            <w:tcW w:w="2250" w:type="dxa"/>
            <w:vAlign w:val="center"/>
          </w:tcPr>
          <w:p w14:paraId="1BD58A7F" w14:textId="28AD6F95" w:rsidR="00952340" w:rsidRPr="00365878" w:rsidRDefault="00952340" w:rsidP="00952340">
            <w:pPr>
              <w:rPr>
                <w:rFonts w:ascii="Arial" w:hAnsi="Arial" w:cs="Arial"/>
                <w:sz w:val="20"/>
                <w:szCs w:val="20"/>
              </w:rPr>
            </w:pPr>
            <w:proofErr w:type="spellStart"/>
            <w:r>
              <w:rPr>
                <w:rFonts w:ascii="Arial" w:hAnsi="Arial" w:cs="Arial"/>
                <w:sz w:val="20"/>
                <w:szCs w:val="20"/>
              </w:rPr>
              <w:t>julian.date</w:t>
            </w:r>
            <w:proofErr w:type="spellEnd"/>
          </w:p>
        </w:tc>
        <w:tc>
          <w:tcPr>
            <w:tcW w:w="7375" w:type="dxa"/>
            <w:vAlign w:val="center"/>
          </w:tcPr>
          <w:p w14:paraId="6A2EDCC9" w14:textId="0B5F2408" w:rsidR="00952340" w:rsidRPr="00952340" w:rsidRDefault="00952340" w:rsidP="00952340">
            <w:pPr>
              <w:rPr>
                <w:rFonts w:ascii="Arial" w:hAnsi="Arial" w:cs="Arial"/>
                <w:sz w:val="20"/>
                <w:szCs w:val="20"/>
                <w:lang w:val="fr-FR"/>
              </w:rPr>
            </w:pPr>
            <w:r w:rsidRPr="00952340">
              <w:rPr>
                <w:rFonts w:ascii="Arial" w:hAnsi="Arial" w:cs="Arial"/>
                <w:sz w:val="20"/>
                <w:szCs w:val="20"/>
                <w:lang w:val="fr-FR"/>
              </w:rPr>
              <w:t>La date julienne correspondant au premier jour de chaque expérience.</w:t>
            </w:r>
          </w:p>
        </w:tc>
      </w:tr>
      <w:tr w:rsidR="00952340" w:rsidRPr="00E82B49" w14:paraId="1CF825E4" w14:textId="77777777" w:rsidTr="008E05ED">
        <w:trPr>
          <w:trHeight w:val="432"/>
        </w:trPr>
        <w:tc>
          <w:tcPr>
            <w:tcW w:w="2250" w:type="dxa"/>
            <w:vAlign w:val="center"/>
          </w:tcPr>
          <w:p w14:paraId="7A59E958" w14:textId="7690B7C5" w:rsidR="00952340" w:rsidRPr="00365878" w:rsidRDefault="00952340" w:rsidP="00952340">
            <w:pPr>
              <w:rPr>
                <w:rFonts w:ascii="Arial" w:hAnsi="Arial" w:cs="Arial"/>
                <w:sz w:val="20"/>
                <w:szCs w:val="20"/>
              </w:rPr>
            </w:pPr>
            <w:proofErr w:type="spellStart"/>
            <w:r>
              <w:rPr>
                <w:rFonts w:ascii="Arial" w:hAnsi="Arial" w:cs="Arial"/>
                <w:sz w:val="20"/>
                <w:szCs w:val="20"/>
              </w:rPr>
              <w:t>avg.temp</w:t>
            </w:r>
            <w:proofErr w:type="spellEnd"/>
          </w:p>
        </w:tc>
        <w:tc>
          <w:tcPr>
            <w:tcW w:w="7375" w:type="dxa"/>
            <w:vAlign w:val="center"/>
          </w:tcPr>
          <w:p w14:paraId="6659C56F" w14:textId="45CB62DE" w:rsidR="00952340" w:rsidRPr="00952340" w:rsidRDefault="00952340" w:rsidP="00952340">
            <w:pPr>
              <w:rPr>
                <w:rFonts w:ascii="Arial" w:hAnsi="Arial" w:cs="Arial"/>
                <w:sz w:val="20"/>
                <w:szCs w:val="20"/>
                <w:lang w:val="fr-FR"/>
              </w:rPr>
            </w:pPr>
            <w:r w:rsidRPr="00952340">
              <w:rPr>
                <w:rFonts w:ascii="Arial" w:hAnsi="Arial" w:cs="Arial"/>
                <w:sz w:val="20"/>
                <w:szCs w:val="20"/>
                <w:lang w:val="fr-FR"/>
              </w:rPr>
              <w:t>Température moyenne de l'air pendant le premier jour de chaque expérience.</w:t>
            </w:r>
          </w:p>
        </w:tc>
      </w:tr>
      <w:tr w:rsidR="00952340" w:rsidRPr="00E82B49" w14:paraId="434BB069" w14:textId="77777777" w:rsidTr="008E05ED">
        <w:trPr>
          <w:trHeight w:val="432"/>
        </w:trPr>
        <w:tc>
          <w:tcPr>
            <w:tcW w:w="2250" w:type="dxa"/>
            <w:vAlign w:val="center"/>
          </w:tcPr>
          <w:p w14:paraId="76D26B40" w14:textId="401E226F" w:rsidR="00952340" w:rsidRPr="00365878" w:rsidRDefault="00952340" w:rsidP="00952340">
            <w:pPr>
              <w:rPr>
                <w:rFonts w:ascii="Arial" w:hAnsi="Arial" w:cs="Arial"/>
                <w:sz w:val="20"/>
                <w:szCs w:val="20"/>
              </w:rPr>
            </w:pPr>
            <w:proofErr w:type="spellStart"/>
            <w:r>
              <w:rPr>
                <w:rFonts w:ascii="Arial" w:hAnsi="Arial" w:cs="Arial"/>
                <w:sz w:val="20"/>
                <w:szCs w:val="20"/>
              </w:rPr>
              <w:t>avg.humidex</w:t>
            </w:r>
            <w:proofErr w:type="spellEnd"/>
          </w:p>
        </w:tc>
        <w:tc>
          <w:tcPr>
            <w:tcW w:w="7375" w:type="dxa"/>
            <w:vAlign w:val="center"/>
          </w:tcPr>
          <w:p w14:paraId="016964C6" w14:textId="2D7DAFC1" w:rsidR="00952340" w:rsidRPr="00952340" w:rsidRDefault="00952340" w:rsidP="00952340">
            <w:pPr>
              <w:rPr>
                <w:rFonts w:ascii="Arial" w:hAnsi="Arial" w:cs="Arial"/>
                <w:sz w:val="20"/>
                <w:szCs w:val="20"/>
                <w:lang w:val="fr-FR"/>
              </w:rPr>
            </w:pPr>
            <w:r w:rsidRPr="00952340">
              <w:rPr>
                <w:rFonts w:ascii="Arial" w:hAnsi="Arial" w:cs="Arial"/>
                <w:sz w:val="20"/>
                <w:szCs w:val="20"/>
                <w:lang w:val="fr-FR"/>
              </w:rPr>
              <w:t>Valeur moyenne de l'humidex au cours du premier jour de chaque expérience.</w:t>
            </w:r>
          </w:p>
        </w:tc>
      </w:tr>
      <w:tr w:rsidR="00952340" w:rsidRPr="00E82B49" w14:paraId="1DFE19E9" w14:textId="77777777" w:rsidTr="008E05ED">
        <w:trPr>
          <w:trHeight w:val="432"/>
        </w:trPr>
        <w:tc>
          <w:tcPr>
            <w:tcW w:w="2250" w:type="dxa"/>
            <w:vAlign w:val="center"/>
          </w:tcPr>
          <w:p w14:paraId="52CB47D2" w14:textId="77777777" w:rsidR="00952340" w:rsidRPr="00365878" w:rsidRDefault="00952340" w:rsidP="00952340">
            <w:pPr>
              <w:rPr>
                <w:rFonts w:ascii="Arial" w:hAnsi="Arial" w:cs="Arial"/>
                <w:sz w:val="20"/>
                <w:szCs w:val="20"/>
              </w:rPr>
            </w:pPr>
            <w:proofErr w:type="spellStart"/>
            <w:r w:rsidRPr="00365878">
              <w:rPr>
                <w:rFonts w:ascii="Arial" w:hAnsi="Arial" w:cs="Arial"/>
                <w:sz w:val="20"/>
                <w:szCs w:val="20"/>
              </w:rPr>
              <w:t>time.since.deploy</w:t>
            </w:r>
            <w:proofErr w:type="spellEnd"/>
          </w:p>
        </w:tc>
        <w:tc>
          <w:tcPr>
            <w:tcW w:w="7375" w:type="dxa"/>
            <w:vAlign w:val="center"/>
          </w:tcPr>
          <w:p w14:paraId="5B8F27FE" w14:textId="77777777" w:rsidR="00952340" w:rsidRPr="005B7C1F" w:rsidRDefault="00952340" w:rsidP="00952340">
            <w:pPr>
              <w:rPr>
                <w:rFonts w:ascii="Arial" w:hAnsi="Arial" w:cs="Arial"/>
                <w:sz w:val="20"/>
                <w:szCs w:val="20"/>
                <w:lang w:val="fr-CA"/>
              </w:rPr>
            </w:pPr>
            <w:r w:rsidRPr="005B7C1F">
              <w:rPr>
                <w:rFonts w:ascii="Arial" w:hAnsi="Arial" w:cs="Arial"/>
                <w:sz w:val="20"/>
                <w:szCs w:val="20"/>
                <w:lang w:val="fr-CA"/>
              </w:rPr>
              <w:t xml:space="preserve">Variable indépendante fixe catégorique à deux niveaux (24 h, 48 h). Moment où le nombre de </w:t>
            </w:r>
            <w:r>
              <w:rPr>
                <w:rFonts w:ascii="Arial" w:hAnsi="Arial" w:cs="Arial"/>
                <w:sz w:val="20"/>
                <w:szCs w:val="20"/>
                <w:lang w:val="fr-CA"/>
              </w:rPr>
              <w:t>myes communes</w:t>
            </w:r>
            <w:r w:rsidRPr="005B7C1F">
              <w:rPr>
                <w:rFonts w:ascii="Arial" w:hAnsi="Arial" w:cs="Arial"/>
                <w:sz w:val="20"/>
                <w:szCs w:val="20"/>
                <w:lang w:val="fr-CA"/>
              </w:rPr>
              <w:t xml:space="preserve"> réenfoui</w:t>
            </w:r>
            <w:r>
              <w:rPr>
                <w:rFonts w:ascii="Arial" w:hAnsi="Arial" w:cs="Arial"/>
                <w:sz w:val="20"/>
                <w:szCs w:val="20"/>
                <w:lang w:val="fr-CA"/>
              </w:rPr>
              <w:t>es</w:t>
            </w:r>
            <w:r w:rsidRPr="005B7C1F">
              <w:rPr>
                <w:rFonts w:ascii="Arial" w:hAnsi="Arial" w:cs="Arial"/>
                <w:sz w:val="20"/>
                <w:szCs w:val="20"/>
                <w:lang w:val="fr-CA"/>
              </w:rPr>
              <w:t xml:space="preserve"> et de </w:t>
            </w:r>
            <w:r>
              <w:rPr>
                <w:rFonts w:ascii="Arial" w:hAnsi="Arial" w:cs="Arial"/>
                <w:sz w:val="20"/>
                <w:szCs w:val="20"/>
                <w:lang w:val="fr-CA"/>
              </w:rPr>
              <w:t>myes</w:t>
            </w:r>
            <w:r w:rsidRPr="005B7C1F">
              <w:rPr>
                <w:rFonts w:ascii="Arial" w:hAnsi="Arial" w:cs="Arial"/>
                <w:sz w:val="20"/>
                <w:szCs w:val="20"/>
                <w:lang w:val="fr-CA"/>
              </w:rPr>
              <w:t xml:space="preserve"> mortes a été enregistré après la pêche dans les parcelles respectives du </w:t>
            </w:r>
            <w:proofErr w:type="spellStart"/>
            <w:r w:rsidRPr="005B7C1F">
              <w:rPr>
                <w:rFonts w:ascii="Arial" w:hAnsi="Arial" w:cs="Arial"/>
                <w:sz w:val="20"/>
                <w:szCs w:val="20"/>
                <w:lang w:val="fr-CA"/>
              </w:rPr>
              <w:t>mésocosme</w:t>
            </w:r>
            <w:proofErr w:type="spellEnd"/>
            <w:r w:rsidRPr="005B7C1F">
              <w:rPr>
                <w:rFonts w:ascii="Arial" w:hAnsi="Arial" w:cs="Arial"/>
                <w:sz w:val="20"/>
                <w:szCs w:val="20"/>
                <w:lang w:val="fr-CA"/>
              </w:rPr>
              <w:t>.</w:t>
            </w:r>
          </w:p>
        </w:tc>
      </w:tr>
      <w:tr w:rsidR="00952340" w:rsidRPr="005B7C1F" w14:paraId="029D5A26" w14:textId="77777777" w:rsidTr="008E05ED">
        <w:trPr>
          <w:trHeight w:val="432"/>
        </w:trPr>
        <w:tc>
          <w:tcPr>
            <w:tcW w:w="2250" w:type="dxa"/>
            <w:vAlign w:val="center"/>
          </w:tcPr>
          <w:p w14:paraId="3834C2EE" w14:textId="77777777" w:rsidR="00952340" w:rsidRPr="00365878" w:rsidRDefault="00952340" w:rsidP="00952340">
            <w:pPr>
              <w:rPr>
                <w:rFonts w:ascii="Arial" w:hAnsi="Arial" w:cs="Arial"/>
                <w:sz w:val="20"/>
                <w:szCs w:val="20"/>
              </w:rPr>
            </w:pPr>
            <w:proofErr w:type="spellStart"/>
            <w:r w:rsidRPr="00365878">
              <w:rPr>
                <w:rFonts w:ascii="Arial" w:hAnsi="Arial" w:cs="Arial"/>
                <w:sz w:val="20"/>
                <w:szCs w:val="20"/>
              </w:rPr>
              <w:t>tide.level</w:t>
            </w:r>
            <w:proofErr w:type="spellEnd"/>
          </w:p>
        </w:tc>
        <w:tc>
          <w:tcPr>
            <w:tcW w:w="7375" w:type="dxa"/>
            <w:vAlign w:val="center"/>
          </w:tcPr>
          <w:p w14:paraId="5B2702A5" w14:textId="77777777" w:rsidR="00952340" w:rsidRPr="005B7C1F" w:rsidRDefault="00952340" w:rsidP="00952340">
            <w:pPr>
              <w:rPr>
                <w:rFonts w:ascii="Arial" w:hAnsi="Arial" w:cs="Arial"/>
                <w:sz w:val="20"/>
                <w:szCs w:val="20"/>
                <w:lang w:val="fr-CA"/>
              </w:rPr>
            </w:pPr>
            <w:r w:rsidRPr="005B7C1F">
              <w:rPr>
                <w:rFonts w:ascii="Arial" w:hAnsi="Arial" w:cs="Arial"/>
                <w:sz w:val="20"/>
                <w:szCs w:val="20"/>
                <w:lang w:val="fr-CA"/>
              </w:rPr>
              <w:t xml:space="preserve">Variable indépendante fixe catégorique à trois niveaux (intertidal, </w:t>
            </w:r>
            <w:proofErr w:type="spellStart"/>
            <w:r w:rsidRPr="005B7C1F">
              <w:rPr>
                <w:rFonts w:ascii="Arial" w:hAnsi="Arial" w:cs="Arial"/>
                <w:sz w:val="20"/>
                <w:szCs w:val="20"/>
                <w:lang w:val="fr-CA"/>
              </w:rPr>
              <w:t>subtidal</w:t>
            </w:r>
            <w:proofErr w:type="spellEnd"/>
            <w:r w:rsidRPr="005B7C1F">
              <w:rPr>
                <w:rFonts w:ascii="Arial" w:hAnsi="Arial" w:cs="Arial"/>
                <w:sz w:val="20"/>
                <w:szCs w:val="20"/>
                <w:lang w:val="fr-CA"/>
              </w:rPr>
              <w:t xml:space="preserve"> peu profond, </w:t>
            </w:r>
            <w:proofErr w:type="spellStart"/>
            <w:r w:rsidRPr="005B7C1F">
              <w:rPr>
                <w:rFonts w:ascii="Arial" w:hAnsi="Arial" w:cs="Arial"/>
                <w:sz w:val="20"/>
                <w:szCs w:val="20"/>
                <w:lang w:val="fr-CA"/>
              </w:rPr>
              <w:t>subtidal</w:t>
            </w:r>
            <w:proofErr w:type="spellEnd"/>
            <w:r w:rsidRPr="005B7C1F">
              <w:rPr>
                <w:rFonts w:ascii="Arial" w:hAnsi="Arial" w:cs="Arial"/>
                <w:sz w:val="20"/>
                <w:szCs w:val="20"/>
                <w:lang w:val="fr-CA"/>
              </w:rPr>
              <w:t xml:space="preserve"> plus profond). Niveau de marée auquel les </w:t>
            </w:r>
            <w:r>
              <w:rPr>
                <w:rFonts w:ascii="Arial" w:hAnsi="Arial" w:cs="Arial"/>
                <w:sz w:val="20"/>
                <w:szCs w:val="20"/>
                <w:lang w:val="fr-CA"/>
              </w:rPr>
              <w:t>myes</w:t>
            </w:r>
            <w:r w:rsidRPr="005B7C1F">
              <w:rPr>
                <w:rFonts w:ascii="Arial" w:hAnsi="Arial" w:cs="Arial"/>
                <w:sz w:val="20"/>
                <w:szCs w:val="20"/>
                <w:lang w:val="fr-CA"/>
              </w:rPr>
              <w:t xml:space="preserve"> ont été relâchées dans leurs parcelles de </w:t>
            </w:r>
            <w:proofErr w:type="spellStart"/>
            <w:r w:rsidRPr="005B7C1F">
              <w:rPr>
                <w:rFonts w:ascii="Arial" w:hAnsi="Arial" w:cs="Arial"/>
                <w:sz w:val="20"/>
                <w:szCs w:val="20"/>
                <w:lang w:val="fr-CA"/>
              </w:rPr>
              <w:t>mésocosme</w:t>
            </w:r>
            <w:proofErr w:type="spellEnd"/>
            <w:r w:rsidRPr="005B7C1F">
              <w:rPr>
                <w:rFonts w:ascii="Arial" w:hAnsi="Arial" w:cs="Arial"/>
                <w:sz w:val="20"/>
                <w:szCs w:val="20"/>
                <w:lang w:val="fr-CA"/>
              </w:rPr>
              <w:t xml:space="preserve"> respectives. IN = intertidal ; S1 = </w:t>
            </w:r>
            <w:proofErr w:type="spellStart"/>
            <w:r w:rsidRPr="005B7C1F">
              <w:rPr>
                <w:rFonts w:ascii="Arial" w:hAnsi="Arial" w:cs="Arial"/>
                <w:sz w:val="20"/>
                <w:szCs w:val="20"/>
                <w:lang w:val="fr-CA"/>
              </w:rPr>
              <w:t>subtidal</w:t>
            </w:r>
            <w:proofErr w:type="spellEnd"/>
            <w:r w:rsidRPr="005B7C1F">
              <w:rPr>
                <w:rFonts w:ascii="Arial" w:hAnsi="Arial" w:cs="Arial"/>
                <w:sz w:val="20"/>
                <w:szCs w:val="20"/>
                <w:lang w:val="fr-CA"/>
              </w:rPr>
              <w:t xml:space="preserve"> peu profond ; S2 = </w:t>
            </w:r>
            <w:proofErr w:type="spellStart"/>
            <w:r w:rsidRPr="005B7C1F">
              <w:rPr>
                <w:rFonts w:ascii="Arial" w:hAnsi="Arial" w:cs="Arial"/>
                <w:sz w:val="20"/>
                <w:szCs w:val="20"/>
                <w:lang w:val="fr-CA"/>
              </w:rPr>
              <w:t>subtidal</w:t>
            </w:r>
            <w:proofErr w:type="spellEnd"/>
            <w:r w:rsidRPr="005B7C1F">
              <w:rPr>
                <w:rFonts w:ascii="Arial" w:hAnsi="Arial" w:cs="Arial"/>
                <w:sz w:val="20"/>
                <w:szCs w:val="20"/>
                <w:lang w:val="fr-CA"/>
              </w:rPr>
              <w:t xml:space="preserve"> plus profond.</w:t>
            </w:r>
          </w:p>
        </w:tc>
      </w:tr>
      <w:tr w:rsidR="00952340" w:rsidRPr="00365878" w14:paraId="640BC8F7" w14:textId="77777777" w:rsidTr="008E05ED">
        <w:trPr>
          <w:trHeight w:val="432"/>
        </w:trPr>
        <w:tc>
          <w:tcPr>
            <w:tcW w:w="2250" w:type="dxa"/>
            <w:vAlign w:val="center"/>
          </w:tcPr>
          <w:p w14:paraId="69980DFD" w14:textId="77777777" w:rsidR="00952340" w:rsidRPr="00365878" w:rsidRDefault="00952340" w:rsidP="00952340">
            <w:pPr>
              <w:rPr>
                <w:rFonts w:ascii="Arial" w:hAnsi="Arial" w:cs="Arial"/>
                <w:sz w:val="20"/>
                <w:szCs w:val="20"/>
              </w:rPr>
            </w:pPr>
            <w:proofErr w:type="spellStart"/>
            <w:r w:rsidRPr="00365878">
              <w:rPr>
                <w:rFonts w:ascii="Arial" w:hAnsi="Arial" w:cs="Arial"/>
                <w:sz w:val="20"/>
                <w:szCs w:val="20"/>
              </w:rPr>
              <w:t>plot.glob</w:t>
            </w:r>
            <w:proofErr w:type="spellEnd"/>
          </w:p>
        </w:tc>
        <w:tc>
          <w:tcPr>
            <w:tcW w:w="7375" w:type="dxa"/>
            <w:vAlign w:val="center"/>
          </w:tcPr>
          <w:p w14:paraId="095D86DF" w14:textId="77777777" w:rsidR="00952340" w:rsidRPr="00365878" w:rsidRDefault="00952340" w:rsidP="00952340">
            <w:pPr>
              <w:rPr>
                <w:rFonts w:ascii="Arial" w:hAnsi="Arial" w:cs="Arial"/>
                <w:sz w:val="20"/>
                <w:szCs w:val="20"/>
              </w:rPr>
            </w:pPr>
            <w:r w:rsidRPr="005B7C1F">
              <w:rPr>
                <w:rFonts w:ascii="Arial" w:hAnsi="Arial" w:cs="Arial"/>
                <w:sz w:val="20"/>
                <w:szCs w:val="20"/>
                <w:lang w:val="fr-CA"/>
              </w:rPr>
              <w:t xml:space="preserve">Variable indépendante aléatoire catégorique avec 150 niveaux. Identification de chaque parcelle de </w:t>
            </w:r>
            <w:proofErr w:type="spellStart"/>
            <w:r w:rsidRPr="005B7C1F">
              <w:rPr>
                <w:rFonts w:ascii="Arial" w:hAnsi="Arial" w:cs="Arial"/>
                <w:sz w:val="20"/>
                <w:szCs w:val="20"/>
                <w:lang w:val="fr-CA"/>
              </w:rPr>
              <w:t>mésocosme</w:t>
            </w:r>
            <w:proofErr w:type="spellEnd"/>
            <w:r w:rsidRPr="005B7C1F">
              <w:rPr>
                <w:rFonts w:ascii="Arial" w:hAnsi="Arial" w:cs="Arial"/>
                <w:sz w:val="20"/>
                <w:szCs w:val="20"/>
                <w:lang w:val="fr-CA"/>
              </w:rPr>
              <w:t xml:space="preserve"> dans chaque expérience. Les parcelles individuelles sont répétées deux fois dans chaque expérience, car la même parcelle a été évaluée deux fois dans chaque expérience. </w:t>
            </w:r>
            <w:proofErr w:type="spellStart"/>
            <w:r w:rsidRPr="005B7C1F">
              <w:rPr>
                <w:rFonts w:ascii="Arial" w:hAnsi="Arial" w:cs="Arial"/>
                <w:sz w:val="20"/>
                <w:szCs w:val="20"/>
              </w:rPr>
              <w:t>Appelé</w:t>
            </w:r>
            <w:proofErr w:type="spellEnd"/>
            <w:r w:rsidRPr="005B7C1F">
              <w:rPr>
                <w:rFonts w:ascii="Arial" w:hAnsi="Arial" w:cs="Arial"/>
                <w:sz w:val="20"/>
                <w:szCs w:val="20"/>
              </w:rPr>
              <w:t xml:space="preserve"> « Plot ID » dans </w:t>
            </w:r>
            <w:proofErr w:type="spellStart"/>
            <w:r w:rsidRPr="005B7C1F">
              <w:rPr>
                <w:rFonts w:ascii="Arial" w:hAnsi="Arial" w:cs="Arial"/>
                <w:sz w:val="20"/>
                <w:szCs w:val="20"/>
              </w:rPr>
              <w:t>l'article</w:t>
            </w:r>
            <w:proofErr w:type="spellEnd"/>
            <w:r w:rsidRPr="005B7C1F">
              <w:rPr>
                <w:rFonts w:ascii="Arial" w:hAnsi="Arial" w:cs="Arial"/>
                <w:sz w:val="20"/>
                <w:szCs w:val="20"/>
              </w:rPr>
              <w:t xml:space="preserve"> principal.</w:t>
            </w:r>
          </w:p>
        </w:tc>
      </w:tr>
      <w:tr w:rsidR="00952340" w:rsidRPr="00365878" w14:paraId="4E2E2883" w14:textId="77777777" w:rsidTr="008E05ED">
        <w:trPr>
          <w:trHeight w:val="432"/>
        </w:trPr>
        <w:tc>
          <w:tcPr>
            <w:tcW w:w="2250" w:type="dxa"/>
            <w:vAlign w:val="center"/>
          </w:tcPr>
          <w:p w14:paraId="33298F29" w14:textId="77777777" w:rsidR="00952340" w:rsidRPr="00365878" w:rsidRDefault="00952340" w:rsidP="00952340">
            <w:pPr>
              <w:rPr>
                <w:rFonts w:ascii="Arial" w:hAnsi="Arial" w:cs="Arial"/>
                <w:sz w:val="20"/>
                <w:szCs w:val="20"/>
              </w:rPr>
            </w:pPr>
            <w:proofErr w:type="spellStart"/>
            <w:r w:rsidRPr="00365878">
              <w:rPr>
                <w:rFonts w:ascii="Arial" w:hAnsi="Arial" w:cs="Arial"/>
                <w:sz w:val="20"/>
                <w:szCs w:val="20"/>
              </w:rPr>
              <w:t>pred.treat</w:t>
            </w:r>
            <w:proofErr w:type="spellEnd"/>
          </w:p>
        </w:tc>
        <w:tc>
          <w:tcPr>
            <w:tcW w:w="7375" w:type="dxa"/>
            <w:vAlign w:val="center"/>
          </w:tcPr>
          <w:p w14:paraId="5C65F328" w14:textId="77777777" w:rsidR="00952340" w:rsidRPr="00365878" w:rsidRDefault="00952340" w:rsidP="00952340">
            <w:pPr>
              <w:rPr>
                <w:rFonts w:ascii="Arial" w:hAnsi="Arial" w:cs="Arial"/>
                <w:sz w:val="20"/>
                <w:szCs w:val="20"/>
              </w:rPr>
            </w:pPr>
            <w:r w:rsidRPr="00FC3259">
              <w:rPr>
                <w:rFonts w:ascii="Arial" w:hAnsi="Arial" w:cs="Arial"/>
                <w:sz w:val="20"/>
                <w:szCs w:val="20"/>
                <w:lang w:val="fr-CA"/>
              </w:rPr>
              <w:t xml:space="preserve">Variable indépendante fixe catégorique à deux niveaux (exclusion du prédateur, inclusion du prédateur). Le type de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utilisé en ce qui concerne l'inclusion ou l'exclusion des prédateurs de crabes. </w:t>
            </w:r>
            <w:r w:rsidRPr="00FC3259">
              <w:rPr>
                <w:rFonts w:ascii="Arial" w:hAnsi="Arial" w:cs="Arial"/>
                <w:sz w:val="20"/>
                <w:szCs w:val="20"/>
              </w:rPr>
              <w:t xml:space="preserve">PE = exclusion des </w:t>
            </w:r>
            <w:proofErr w:type="spellStart"/>
            <w:r w:rsidRPr="00FC3259">
              <w:rPr>
                <w:rFonts w:ascii="Arial" w:hAnsi="Arial" w:cs="Arial"/>
                <w:sz w:val="20"/>
                <w:szCs w:val="20"/>
              </w:rPr>
              <w:t>prédateurs</w:t>
            </w:r>
            <w:proofErr w:type="spellEnd"/>
            <w:r w:rsidRPr="00FC3259">
              <w:rPr>
                <w:rFonts w:ascii="Arial" w:hAnsi="Arial" w:cs="Arial"/>
                <w:sz w:val="20"/>
                <w:szCs w:val="20"/>
              </w:rPr>
              <w:t xml:space="preserve"> ; PI = inclusion des </w:t>
            </w:r>
            <w:proofErr w:type="spellStart"/>
            <w:r w:rsidRPr="00FC3259">
              <w:rPr>
                <w:rFonts w:ascii="Arial" w:hAnsi="Arial" w:cs="Arial"/>
                <w:sz w:val="20"/>
                <w:szCs w:val="20"/>
              </w:rPr>
              <w:t>prédateurs</w:t>
            </w:r>
            <w:proofErr w:type="spellEnd"/>
            <w:r w:rsidRPr="00FC3259">
              <w:rPr>
                <w:rFonts w:ascii="Arial" w:hAnsi="Arial" w:cs="Arial"/>
                <w:sz w:val="20"/>
                <w:szCs w:val="20"/>
              </w:rPr>
              <w:t>.</w:t>
            </w:r>
          </w:p>
        </w:tc>
      </w:tr>
      <w:tr w:rsidR="00952340" w:rsidRPr="00E82B49" w14:paraId="47414931" w14:textId="77777777" w:rsidTr="008E05ED">
        <w:trPr>
          <w:trHeight w:val="432"/>
        </w:trPr>
        <w:tc>
          <w:tcPr>
            <w:tcW w:w="2250" w:type="dxa"/>
            <w:vAlign w:val="center"/>
          </w:tcPr>
          <w:p w14:paraId="5BD50168" w14:textId="77777777" w:rsidR="00952340" w:rsidRPr="00365878" w:rsidRDefault="00952340" w:rsidP="00952340">
            <w:pPr>
              <w:rPr>
                <w:rFonts w:ascii="Arial" w:hAnsi="Arial" w:cs="Arial"/>
                <w:sz w:val="20"/>
                <w:szCs w:val="20"/>
              </w:rPr>
            </w:pPr>
            <w:r w:rsidRPr="00365878">
              <w:rPr>
                <w:rFonts w:ascii="Arial" w:hAnsi="Arial" w:cs="Arial"/>
                <w:sz w:val="20"/>
                <w:szCs w:val="20"/>
              </w:rPr>
              <w:t>initial</w:t>
            </w:r>
          </w:p>
        </w:tc>
        <w:tc>
          <w:tcPr>
            <w:tcW w:w="7375" w:type="dxa"/>
            <w:vAlign w:val="center"/>
          </w:tcPr>
          <w:p w14:paraId="15A3C821"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Le nombre de </w:t>
            </w:r>
            <w:r>
              <w:rPr>
                <w:rFonts w:ascii="Arial" w:hAnsi="Arial" w:cs="Arial"/>
                <w:sz w:val="20"/>
                <w:szCs w:val="20"/>
                <w:lang w:val="fr-CA"/>
              </w:rPr>
              <w:t>myes</w:t>
            </w:r>
            <w:r w:rsidRPr="00FC3259">
              <w:rPr>
                <w:rFonts w:ascii="Arial" w:hAnsi="Arial" w:cs="Arial"/>
                <w:sz w:val="20"/>
                <w:szCs w:val="20"/>
                <w:lang w:val="fr-CA"/>
              </w:rPr>
              <w:t xml:space="preserve"> initialement placées sur le sédiment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(ce nombre est toujours de 5).</w:t>
            </w:r>
          </w:p>
        </w:tc>
      </w:tr>
      <w:tr w:rsidR="00952340" w:rsidRPr="00E82B49" w14:paraId="700FDB5D" w14:textId="77777777" w:rsidTr="008E05ED">
        <w:trPr>
          <w:trHeight w:val="432"/>
        </w:trPr>
        <w:tc>
          <w:tcPr>
            <w:tcW w:w="2250" w:type="dxa"/>
            <w:vAlign w:val="center"/>
          </w:tcPr>
          <w:p w14:paraId="2EA1C746" w14:textId="77777777" w:rsidR="00952340" w:rsidRPr="00365878" w:rsidRDefault="00952340" w:rsidP="00952340">
            <w:pPr>
              <w:rPr>
                <w:rFonts w:ascii="Arial" w:hAnsi="Arial" w:cs="Arial"/>
                <w:sz w:val="20"/>
                <w:szCs w:val="20"/>
              </w:rPr>
            </w:pPr>
            <w:r w:rsidRPr="00365878">
              <w:rPr>
                <w:rFonts w:ascii="Arial" w:hAnsi="Arial" w:cs="Arial"/>
                <w:sz w:val="20"/>
                <w:szCs w:val="20"/>
              </w:rPr>
              <w:t>burrowed</w:t>
            </w:r>
          </w:p>
        </w:tc>
        <w:tc>
          <w:tcPr>
            <w:tcW w:w="7375" w:type="dxa"/>
            <w:vAlign w:val="center"/>
          </w:tcPr>
          <w:p w14:paraId="0F66A68B"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Le nombre de </w:t>
            </w:r>
            <w:r>
              <w:rPr>
                <w:rFonts w:ascii="Arial" w:hAnsi="Arial" w:cs="Arial"/>
                <w:sz w:val="20"/>
                <w:szCs w:val="20"/>
                <w:lang w:val="fr-CA"/>
              </w:rPr>
              <w:t>myes</w:t>
            </w:r>
            <w:r w:rsidRPr="00FC3259">
              <w:rPr>
                <w:rFonts w:ascii="Arial" w:hAnsi="Arial" w:cs="Arial"/>
                <w:sz w:val="20"/>
                <w:szCs w:val="20"/>
                <w:lang w:val="fr-CA"/>
              </w:rPr>
              <w:t xml:space="preserve"> qui </w:t>
            </w:r>
            <w:r>
              <w:rPr>
                <w:rFonts w:ascii="Arial" w:hAnsi="Arial" w:cs="Arial"/>
                <w:sz w:val="20"/>
                <w:szCs w:val="20"/>
                <w:lang w:val="fr-CA"/>
              </w:rPr>
              <w:t>se s</w:t>
            </w:r>
            <w:r w:rsidRPr="00FC3259">
              <w:rPr>
                <w:rFonts w:ascii="Arial" w:hAnsi="Arial" w:cs="Arial"/>
                <w:sz w:val="20"/>
                <w:szCs w:val="20"/>
                <w:lang w:val="fr-CA"/>
              </w:rPr>
              <w:t>ont r</w:t>
            </w:r>
            <w:r>
              <w:rPr>
                <w:rFonts w:ascii="Arial" w:hAnsi="Arial" w:cs="Arial"/>
                <w:sz w:val="20"/>
                <w:szCs w:val="20"/>
                <w:lang w:val="fr-CA"/>
              </w:rPr>
              <w:t>éenfouies</w:t>
            </w:r>
            <w:r w:rsidRPr="00FC3259">
              <w:rPr>
                <w:rFonts w:ascii="Arial" w:hAnsi="Arial" w:cs="Arial"/>
                <w:sz w:val="20"/>
                <w:szCs w:val="20"/>
                <w:lang w:val="fr-CA"/>
              </w:rPr>
              <w:t xml:space="preserve">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à chaque point dans le temps.</w:t>
            </w:r>
          </w:p>
        </w:tc>
      </w:tr>
      <w:tr w:rsidR="00952340" w:rsidRPr="00E82B49" w14:paraId="5B5E3FCD" w14:textId="77777777" w:rsidTr="008E05ED">
        <w:trPr>
          <w:trHeight w:val="432"/>
        </w:trPr>
        <w:tc>
          <w:tcPr>
            <w:tcW w:w="2250" w:type="dxa"/>
            <w:vAlign w:val="center"/>
          </w:tcPr>
          <w:p w14:paraId="2B5F79D2" w14:textId="77777777" w:rsidR="00952340" w:rsidRPr="00365878" w:rsidRDefault="00952340" w:rsidP="00952340">
            <w:pPr>
              <w:rPr>
                <w:rFonts w:ascii="Arial" w:hAnsi="Arial" w:cs="Arial"/>
                <w:sz w:val="20"/>
                <w:szCs w:val="20"/>
              </w:rPr>
            </w:pPr>
            <w:r w:rsidRPr="00365878">
              <w:rPr>
                <w:rFonts w:ascii="Arial" w:hAnsi="Arial" w:cs="Arial"/>
                <w:sz w:val="20"/>
                <w:szCs w:val="20"/>
              </w:rPr>
              <w:t>dead</w:t>
            </w:r>
          </w:p>
        </w:tc>
        <w:tc>
          <w:tcPr>
            <w:tcW w:w="7375" w:type="dxa"/>
            <w:vAlign w:val="center"/>
          </w:tcPr>
          <w:p w14:paraId="08D12AA9"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Le nombre de </w:t>
            </w:r>
            <w:r>
              <w:rPr>
                <w:rFonts w:ascii="Arial" w:hAnsi="Arial" w:cs="Arial"/>
                <w:sz w:val="20"/>
                <w:szCs w:val="20"/>
                <w:lang w:val="fr-CA"/>
              </w:rPr>
              <w:t>myes</w:t>
            </w:r>
            <w:r w:rsidRPr="00FC3259">
              <w:rPr>
                <w:rFonts w:ascii="Arial" w:hAnsi="Arial" w:cs="Arial"/>
                <w:sz w:val="20"/>
                <w:szCs w:val="20"/>
                <w:lang w:val="fr-CA"/>
              </w:rPr>
              <w:t xml:space="preserve"> mortes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à chaque point dans le temps.</w:t>
            </w:r>
          </w:p>
        </w:tc>
      </w:tr>
      <w:tr w:rsidR="00952340" w:rsidRPr="00FC3259" w14:paraId="3CADF76C" w14:textId="77777777" w:rsidTr="008E05ED">
        <w:trPr>
          <w:trHeight w:val="432"/>
        </w:trPr>
        <w:tc>
          <w:tcPr>
            <w:tcW w:w="2250" w:type="dxa"/>
            <w:vAlign w:val="center"/>
          </w:tcPr>
          <w:p w14:paraId="49C29455" w14:textId="77777777" w:rsidR="00952340" w:rsidRPr="00365878" w:rsidRDefault="00952340" w:rsidP="00952340">
            <w:pPr>
              <w:rPr>
                <w:rFonts w:ascii="Arial" w:hAnsi="Arial" w:cs="Arial"/>
                <w:sz w:val="20"/>
                <w:szCs w:val="20"/>
              </w:rPr>
            </w:pPr>
            <w:proofErr w:type="spellStart"/>
            <w:r w:rsidRPr="00365878">
              <w:rPr>
                <w:rFonts w:ascii="Arial" w:hAnsi="Arial" w:cs="Arial"/>
                <w:sz w:val="20"/>
                <w:szCs w:val="20"/>
              </w:rPr>
              <w:t>prop.burrowed</w:t>
            </w:r>
            <w:proofErr w:type="spellEnd"/>
          </w:p>
        </w:tc>
        <w:tc>
          <w:tcPr>
            <w:tcW w:w="7375" w:type="dxa"/>
            <w:vAlign w:val="center"/>
          </w:tcPr>
          <w:p w14:paraId="48C15A31"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La proportion de </w:t>
            </w:r>
            <w:r>
              <w:rPr>
                <w:rFonts w:ascii="Arial" w:hAnsi="Arial" w:cs="Arial"/>
                <w:sz w:val="20"/>
                <w:szCs w:val="20"/>
                <w:lang w:val="fr-CA"/>
              </w:rPr>
              <w:t>myes</w:t>
            </w:r>
            <w:r w:rsidRPr="00FC3259">
              <w:rPr>
                <w:rFonts w:ascii="Arial" w:hAnsi="Arial" w:cs="Arial"/>
                <w:sz w:val="20"/>
                <w:szCs w:val="20"/>
                <w:lang w:val="fr-CA"/>
              </w:rPr>
              <w:t xml:space="preserve"> qui </w:t>
            </w:r>
            <w:r>
              <w:rPr>
                <w:rFonts w:ascii="Arial" w:hAnsi="Arial" w:cs="Arial"/>
                <w:sz w:val="20"/>
                <w:szCs w:val="20"/>
                <w:lang w:val="fr-CA"/>
              </w:rPr>
              <w:t>se s</w:t>
            </w:r>
            <w:r w:rsidRPr="00FC3259">
              <w:rPr>
                <w:rFonts w:ascii="Arial" w:hAnsi="Arial" w:cs="Arial"/>
                <w:sz w:val="20"/>
                <w:szCs w:val="20"/>
                <w:lang w:val="fr-CA"/>
              </w:rPr>
              <w:t>ont r</w:t>
            </w:r>
            <w:r>
              <w:rPr>
                <w:rFonts w:ascii="Arial" w:hAnsi="Arial" w:cs="Arial"/>
                <w:sz w:val="20"/>
                <w:szCs w:val="20"/>
                <w:lang w:val="fr-CA"/>
              </w:rPr>
              <w:t>éenfouies</w:t>
            </w:r>
            <w:r w:rsidRPr="00FC3259">
              <w:rPr>
                <w:rFonts w:ascii="Arial" w:hAnsi="Arial" w:cs="Arial"/>
                <w:sz w:val="20"/>
                <w:szCs w:val="20"/>
                <w:lang w:val="fr-CA"/>
              </w:rPr>
              <w:t xml:space="preserve">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à chaque point dans le temps. Calculé comme suit : </w:t>
            </w:r>
            <w:proofErr w:type="spellStart"/>
            <w:r w:rsidRPr="00FC3259">
              <w:rPr>
                <w:rFonts w:ascii="Arial" w:hAnsi="Arial" w:cs="Arial"/>
                <w:sz w:val="20"/>
                <w:szCs w:val="20"/>
                <w:lang w:val="fr-CA"/>
              </w:rPr>
              <w:t>prop.burrowed</w:t>
            </w:r>
            <w:proofErr w:type="spellEnd"/>
            <w:r w:rsidRPr="00FC3259">
              <w:rPr>
                <w:rFonts w:ascii="Arial" w:hAnsi="Arial" w:cs="Arial"/>
                <w:sz w:val="20"/>
                <w:szCs w:val="20"/>
                <w:lang w:val="fr-CA"/>
              </w:rPr>
              <w:t xml:space="preserve"> = </w:t>
            </w:r>
            <w:proofErr w:type="spellStart"/>
            <w:r w:rsidRPr="00FC3259">
              <w:rPr>
                <w:rFonts w:ascii="Arial" w:hAnsi="Arial" w:cs="Arial"/>
                <w:sz w:val="20"/>
                <w:szCs w:val="20"/>
                <w:lang w:val="fr-CA"/>
              </w:rPr>
              <w:t>burrowed</w:t>
            </w:r>
            <w:proofErr w:type="spellEnd"/>
            <w:r w:rsidRPr="00FC3259">
              <w:rPr>
                <w:rFonts w:ascii="Arial" w:hAnsi="Arial" w:cs="Arial"/>
                <w:sz w:val="20"/>
                <w:szCs w:val="20"/>
                <w:lang w:val="fr-CA"/>
              </w:rPr>
              <w:t xml:space="preserve"> ÷ initial</w:t>
            </w:r>
          </w:p>
        </w:tc>
      </w:tr>
      <w:tr w:rsidR="00952340" w:rsidRPr="00FC3259" w14:paraId="16498369" w14:textId="77777777" w:rsidTr="008E05ED">
        <w:trPr>
          <w:trHeight w:val="432"/>
        </w:trPr>
        <w:tc>
          <w:tcPr>
            <w:tcW w:w="2250" w:type="dxa"/>
            <w:vAlign w:val="center"/>
          </w:tcPr>
          <w:p w14:paraId="78F9BA1B" w14:textId="77777777" w:rsidR="00952340" w:rsidRPr="00365878" w:rsidRDefault="00952340" w:rsidP="00952340">
            <w:pPr>
              <w:rPr>
                <w:rFonts w:ascii="Arial" w:hAnsi="Arial" w:cs="Arial"/>
                <w:sz w:val="20"/>
                <w:szCs w:val="20"/>
              </w:rPr>
            </w:pPr>
            <w:proofErr w:type="spellStart"/>
            <w:r w:rsidRPr="00365878">
              <w:rPr>
                <w:rFonts w:ascii="Arial" w:hAnsi="Arial" w:cs="Arial"/>
                <w:sz w:val="20"/>
                <w:szCs w:val="20"/>
              </w:rPr>
              <w:t>prop.dead</w:t>
            </w:r>
            <w:proofErr w:type="spellEnd"/>
          </w:p>
        </w:tc>
        <w:tc>
          <w:tcPr>
            <w:tcW w:w="7375" w:type="dxa"/>
            <w:vAlign w:val="center"/>
          </w:tcPr>
          <w:p w14:paraId="1F658FC7" w14:textId="77777777" w:rsidR="00952340" w:rsidRPr="00FC3259" w:rsidRDefault="00952340" w:rsidP="00952340">
            <w:pPr>
              <w:rPr>
                <w:rFonts w:ascii="Arial" w:hAnsi="Arial" w:cs="Arial"/>
                <w:sz w:val="20"/>
                <w:szCs w:val="20"/>
                <w:lang w:val="fr-CA"/>
              </w:rPr>
            </w:pPr>
            <w:r w:rsidRPr="00FC3259">
              <w:rPr>
                <w:rFonts w:ascii="Arial" w:hAnsi="Arial" w:cs="Arial"/>
                <w:sz w:val="20"/>
                <w:szCs w:val="20"/>
                <w:lang w:val="fr-CA"/>
              </w:rPr>
              <w:t xml:space="preserve">La proportion de </w:t>
            </w:r>
            <w:r>
              <w:rPr>
                <w:rFonts w:ascii="Arial" w:hAnsi="Arial" w:cs="Arial"/>
                <w:sz w:val="20"/>
                <w:szCs w:val="20"/>
                <w:lang w:val="fr-CA"/>
              </w:rPr>
              <w:t>myes</w:t>
            </w:r>
            <w:r w:rsidRPr="00FC3259">
              <w:rPr>
                <w:rFonts w:ascii="Arial" w:hAnsi="Arial" w:cs="Arial"/>
                <w:sz w:val="20"/>
                <w:szCs w:val="20"/>
                <w:lang w:val="fr-CA"/>
              </w:rPr>
              <w:t xml:space="preserve"> mortes dans chaque parcelle de </w:t>
            </w:r>
            <w:proofErr w:type="spellStart"/>
            <w:r w:rsidRPr="00FC3259">
              <w:rPr>
                <w:rFonts w:ascii="Arial" w:hAnsi="Arial" w:cs="Arial"/>
                <w:sz w:val="20"/>
                <w:szCs w:val="20"/>
                <w:lang w:val="fr-CA"/>
              </w:rPr>
              <w:t>mésocosme</w:t>
            </w:r>
            <w:proofErr w:type="spellEnd"/>
            <w:r w:rsidRPr="00FC3259">
              <w:rPr>
                <w:rFonts w:ascii="Arial" w:hAnsi="Arial" w:cs="Arial"/>
                <w:sz w:val="20"/>
                <w:szCs w:val="20"/>
                <w:lang w:val="fr-CA"/>
              </w:rPr>
              <w:t xml:space="preserve"> à chaque point dans le temps. Calculé comme : </w:t>
            </w:r>
            <w:proofErr w:type="spellStart"/>
            <w:r w:rsidRPr="00FC3259">
              <w:rPr>
                <w:rFonts w:ascii="Arial" w:hAnsi="Arial" w:cs="Arial"/>
                <w:sz w:val="20"/>
                <w:szCs w:val="20"/>
                <w:lang w:val="fr-CA"/>
              </w:rPr>
              <w:t>prop.dead</w:t>
            </w:r>
            <w:proofErr w:type="spellEnd"/>
            <w:r w:rsidRPr="00FC3259">
              <w:rPr>
                <w:rFonts w:ascii="Arial" w:hAnsi="Arial" w:cs="Arial"/>
                <w:sz w:val="20"/>
                <w:szCs w:val="20"/>
                <w:lang w:val="fr-CA"/>
              </w:rPr>
              <w:t xml:space="preserve"> = </w:t>
            </w:r>
            <w:proofErr w:type="spellStart"/>
            <w:r w:rsidRPr="00FC3259">
              <w:rPr>
                <w:rFonts w:ascii="Arial" w:hAnsi="Arial" w:cs="Arial"/>
                <w:sz w:val="20"/>
                <w:szCs w:val="20"/>
                <w:lang w:val="fr-CA"/>
              </w:rPr>
              <w:t>dead</w:t>
            </w:r>
            <w:proofErr w:type="spellEnd"/>
            <w:r w:rsidRPr="00FC3259">
              <w:rPr>
                <w:rFonts w:ascii="Arial" w:hAnsi="Arial" w:cs="Arial"/>
                <w:sz w:val="20"/>
                <w:szCs w:val="20"/>
                <w:lang w:val="fr-CA"/>
              </w:rPr>
              <w:t xml:space="preserve"> ÷ initial</w:t>
            </w:r>
          </w:p>
        </w:tc>
      </w:tr>
    </w:tbl>
    <w:p w14:paraId="1D431CE0" w14:textId="77777777" w:rsidR="0093427A" w:rsidRPr="00FC3259" w:rsidRDefault="0093427A" w:rsidP="0093427A">
      <w:pPr>
        <w:rPr>
          <w:rFonts w:ascii="Arial" w:hAnsi="Arial" w:cs="Arial"/>
          <w:lang w:val="fr-CA"/>
        </w:rPr>
      </w:pPr>
      <w:r w:rsidRPr="00FC3259">
        <w:rPr>
          <w:rFonts w:ascii="Arial" w:hAnsi="Arial" w:cs="Arial"/>
          <w:lang w:val="fr-CA"/>
        </w:rPr>
        <w:br w:type="page"/>
      </w:r>
    </w:p>
    <w:p w14:paraId="32B78D06"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S2 data.csv</w:t>
      </w:r>
    </w:p>
    <w:p w14:paraId="46A9FC3E" w14:textId="77777777" w:rsidR="0093427A" w:rsidRPr="004A2A05" w:rsidRDefault="0093427A" w:rsidP="0093427A">
      <w:pPr>
        <w:tabs>
          <w:tab w:val="left" w:pos="630"/>
          <w:tab w:val="left" w:pos="1710"/>
        </w:tabs>
        <w:spacing w:after="0" w:line="240" w:lineRule="auto"/>
        <w:ind w:left="1800" w:hanging="1800"/>
        <w:jc w:val="both"/>
        <w:rPr>
          <w:rFonts w:ascii="Arial" w:hAnsi="Arial" w:cs="Arial"/>
          <w:lang w:val="fr-FR"/>
        </w:rPr>
      </w:pPr>
      <w:r w:rsidRPr="00FC3259">
        <w:rPr>
          <w:rFonts w:ascii="Arial" w:hAnsi="Arial" w:cs="Arial"/>
          <w:b/>
          <w:bCs/>
          <w:lang w:val="fr-CA"/>
        </w:rPr>
        <w:t xml:space="preserve">Description: </w:t>
      </w:r>
      <w:r w:rsidRPr="00FC3259">
        <w:rPr>
          <w:rFonts w:ascii="Arial" w:hAnsi="Arial" w:cs="Arial"/>
          <w:b/>
          <w:bCs/>
          <w:lang w:val="fr-CA"/>
        </w:rPr>
        <w:tab/>
      </w:r>
      <w:r w:rsidRPr="00FC3259">
        <w:rPr>
          <w:rFonts w:ascii="Arial" w:hAnsi="Arial" w:cs="Arial"/>
          <w:b/>
          <w:bCs/>
          <w:lang w:val="fr-CA"/>
        </w:rPr>
        <w:tab/>
      </w:r>
      <w:r w:rsidRPr="00FC3259">
        <w:rPr>
          <w:rFonts w:ascii="Arial" w:hAnsi="Arial" w:cs="Arial"/>
          <w:lang w:val="fr-CA"/>
        </w:rPr>
        <w:t xml:space="preserve">Série chronologique des températures quotidiennes (en ºC) obtenues à partir des données météorologiques historiques publiées par Environnement et Changement climatique Canada pour la station météorologique la plus proche de notre site d'étude, </w:t>
      </w:r>
      <w:proofErr w:type="spellStart"/>
      <w:r w:rsidRPr="00FC3259">
        <w:rPr>
          <w:rFonts w:ascii="Arial" w:hAnsi="Arial" w:cs="Arial"/>
          <w:lang w:val="fr-CA"/>
        </w:rPr>
        <w:t>Kouchibouguac</w:t>
      </w:r>
      <w:proofErr w:type="spellEnd"/>
      <w:r w:rsidRPr="00FC3259">
        <w:rPr>
          <w:rFonts w:ascii="Arial" w:hAnsi="Arial" w:cs="Arial"/>
          <w:lang w:val="fr-CA"/>
        </w:rPr>
        <w:t xml:space="preserve">. </w:t>
      </w:r>
      <w:r w:rsidRPr="004A2A05">
        <w:rPr>
          <w:rFonts w:ascii="Arial" w:hAnsi="Arial" w:cs="Arial"/>
          <w:lang w:val="fr-FR"/>
        </w:rPr>
        <w:t>(URL:</w:t>
      </w:r>
    </w:p>
    <w:p w14:paraId="023EA0EE" w14:textId="77777777" w:rsidR="0093427A" w:rsidRPr="00FC3259" w:rsidRDefault="0093427A" w:rsidP="0093427A">
      <w:pPr>
        <w:tabs>
          <w:tab w:val="left" w:pos="1710"/>
          <w:tab w:val="left" w:pos="1980"/>
          <w:tab w:val="left" w:pos="2430"/>
        </w:tabs>
        <w:spacing w:line="240" w:lineRule="auto"/>
        <w:ind w:left="1800" w:hanging="90"/>
        <w:jc w:val="both"/>
        <w:rPr>
          <w:rFonts w:ascii="Arial" w:hAnsi="Arial" w:cs="Arial"/>
          <w:lang w:val="fr-CA"/>
        </w:rPr>
      </w:pPr>
      <w:r w:rsidRPr="004A2A05">
        <w:rPr>
          <w:rFonts w:ascii="Arial" w:hAnsi="Arial" w:cs="Arial"/>
          <w:b/>
          <w:bCs/>
          <w:lang w:val="fr-FR"/>
        </w:rPr>
        <w:tab/>
      </w:r>
      <w:r w:rsidR="00000000">
        <w:fldChar w:fldCharType="begin"/>
      </w:r>
      <w:r w:rsidR="00000000" w:rsidRPr="00E82B49">
        <w:rPr>
          <w:lang w:val="fr-CA"/>
        </w:rPr>
        <w:instrText>HYPERLINK "https://climat.meteo.gc.ca/historical_data/search_historic_data_stations_f.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instrText>
      </w:r>
      <w:r w:rsidR="00000000">
        <w:fldChar w:fldCharType="separate"/>
      </w:r>
      <w:r w:rsidRPr="00FC3259">
        <w:rPr>
          <w:rStyle w:val="Hyperlink"/>
          <w:lang w:val="fr-CA"/>
        </w:rPr>
        <w:t>Résultats de station - Données historiques - Climat - Environnement et Changement climatique Canada</w:t>
      </w:r>
      <w:r w:rsidR="00000000">
        <w:rPr>
          <w:rStyle w:val="Hyperlink"/>
          <w:lang w:val="fr-CA"/>
        </w:rPr>
        <w:fldChar w:fldCharType="end"/>
      </w:r>
    </w:p>
    <w:p w14:paraId="37B08C19" w14:textId="77777777" w:rsidR="0093427A" w:rsidRPr="00FC3259" w:rsidRDefault="0093427A" w:rsidP="0093427A">
      <w:pPr>
        <w:tabs>
          <w:tab w:val="left" w:pos="2520"/>
        </w:tabs>
        <w:spacing w:line="240" w:lineRule="auto"/>
        <w:ind w:left="1800" w:hanging="1800"/>
        <w:jc w:val="both"/>
        <w:rPr>
          <w:rFonts w:ascii="Arial" w:hAnsi="Arial" w:cs="Arial"/>
          <w:lang w:val="fr-CA"/>
        </w:rPr>
      </w:pPr>
      <w:r w:rsidRPr="00FC3259">
        <w:rPr>
          <w:rFonts w:ascii="Arial" w:hAnsi="Arial" w:cs="Arial"/>
          <w:b/>
          <w:bCs/>
          <w:lang w:val="fr-CA"/>
        </w:rPr>
        <w:t xml:space="preserve">Se rapporte à: </w:t>
      </w:r>
      <w:r w:rsidRPr="00FC3259">
        <w:rPr>
          <w:rFonts w:ascii="Arial" w:hAnsi="Arial" w:cs="Arial"/>
          <w:b/>
          <w:bCs/>
          <w:lang w:val="fr-CA"/>
        </w:rPr>
        <w:tab/>
      </w:r>
      <w:r w:rsidRPr="00FC3259">
        <w:rPr>
          <w:rFonts w:ascii="Arial" w:hAnsi="Arial" w:cs="Arial"/>
          <w:lang w:val="fr-CA"/>
        </w:rPr>
        <w:t>Figure 1 (séries chronologiques dans les deux panneaux supérieurs)</w:t>
      </w:r>
    </w:p>
    <w:p w14:paraId="0AFB796C" w14:textId="77777777" w:rsidR="0093427A" w:rsidRPr="00FC3259" w:rsidRDefault="0093427A" w:rsidP="0093427A">
      <w:pPr>
        <w:tabs>
          <w:tab w:val="left" w:pos="2520"/>
        </w:tabs>
        <w:spacing w:line="240" w:lineRule="auto"/>
        <w:ind w:left="1800" w:hanging="1800"/>
        <w:jc w:val="both"/>
        <w:rPr>
          <w:rFonts w:ascii="Arial" w:hAnsi="Arial" w:cs="Arial"/>
          <w:lang w:val="fr-CA"/>
        </w:rPr>
      </w:pPr>
    </w:p>
    <w:p w14:paraId="6C6DE2A6" w14:textId="77777777" w:rsidR="0093427A" w:rsidRPr="00FC3259" w:rsidRDefault="0093427A" w:rsidP="0093427A">
      <w:pPr>
        <w:tabs>
          <w:tab w:val="left" w:pos="2520"/>
        </w:tabs>
        <w:spacing w:line="240" w:lineRule="auto"/>
        <w:ind w:left="1800" w:hanging="1800"/>
        <w:jc w:val="both"/>
        <w:rPr>
          <w:rFonts w:ascii="Arial" w:hAnsi="Arial" w:cs="Arial"/>
          <w:lang w:val="fr-CA"/>
        </w:rPr>
      </w:pPr>
    </w:p>
    <w:p w14:paraId="4E9CDFE8" w14:textId="77777777" w:rsidR="0093427A" w:rsidRPr="00FC3259"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365" w:type="dxa"/>
        <w:tblLook w:val="04A0" w:firstRow="1" w:lastRow="0" w:firstColumn="1" w:lastColumn="0" w:noHBand="0" w:noVBand="1"/>
      </w:tblPr>
      <w:tblGrid>
        <w:gridCol w:w="2340"/>
        <w:gridCol w:w="7375"/>
      </w:tblGrid>
      <w:tr w:rsidR="0093427A" w:rsidRPr="00365878" w14:paraId="01467850" w14:textId="77777777" w:rsidTr="008E05ED">
        <w:trPr>
          <w:trHeight w:val="432"/>
        </w:trPr>
        <w:tc>
          <w:tcPr>
            <w:tcW w:w="2340" w:type="dxa"/>
            <w:vAlign w:val="center"/>
          </w:tcPr>
          <w:p w14:paraId="7346ACCE"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79605FC1"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E82B49" w14:paraId="6953BDE7" w14:textId="77777777" w:rsidTr="008E05ED">
        <w:trPr>
          <w:trHeight w:val="432"/>
        </w:trPr>
        <w:tc>
          <w:tcPr>
            <w:tcW w:w="2340" w:type="dxa"/>
            <w:vAlign w:val="center"/>
          </w:tcPr>
          <w:p w14:paraId="078238A8" w14:textId="77777777" w:rsidR="0093427A" w:rsidRPr="00365878" w:rsidRDefault="0093427A" w:rsidP="008E05ED">
            <w:pPr>
              <w:rPr>
                <w:rFonts w:ascii="Arial" w:hAnsi="Arial" w:cs="Arial"/>
                <w:sz w:val="20"/>
                <w:szCs w:val="20"/>
              </w:rPr>
            </w:pPr>
            <w:r>
              <w:rPr>
                <w:rFonts w:ascii="Arial" w:hAnsi="Arial" w:cs="Arial"/>
                <w:sz w:val="20"/>
                <w:szCs w:val="20"/>
              </w:rPr>
              <w:t>date</w:t>
            </w:r>
          </w:p>
        </w:tc>
        <w:tc>
          <w:tcPr>
            <w:tcW w:w="7375" w:type="dxa"/>
          </w:tcPr>
          <w:p w14:paraId="29C44339"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date de l'enregistrement de température au format MM/JJ/AAAA.</w:t>
            </w:r>
          </w:p>
        </w:tc>
      </w:tr>
      <w:tr w:rsidR="0093427A" w:rsidRPr="00E82B49" w14:paraId="1B9BB3CA" w14:textId="77777777" w:rsidTr="008E05ED">
        <w:trPr>
          <w:trHeight w:val="432"/>
        </w:trPr>
        <w:tc>
          <w:tcPr>
            <w:tcW w:w="2340" w:type="dxa"/>
            <w:vAlign w:val="center"/>
          </w:tcPr>
          <w:p w14:paraId="4CA94775" w14:textId="77777777" w:rsidR="0093427A" w:rsidRPr="00365878" w:rsidRDefault="0093427A" w:rsidP="008E05ED">
            <w:pPr>
              <w:rPr>
                <w:rFonts w:ascii="Arial" w:hAnsi="Arial" w:cs="Arial"/>
                <w:sz w:val="20"/>
                <w:szCs w:val="20"/>
              </w:rPr>
            </w:pPr>
            <w:proofErr w:type="spellStart"/>
            <w:r>
              <w:rPr>
                <w:rFonts w:ascii="Arial" w:hAnsi="Arial" w:cs="Arial"/>
                <w:sz w:val="20"/>
                <w:szCs w:val="20"/>
              </w:rPr>
              <w:t>julian</w:t>
            </w:r>
            <w:proofErr w:type="spellEnd"/>
            <w:r>
              <w:rPr>
                <w:rFonts w:ascii="Arial" w:hAnsi="Arial" w:cs="Arial"/>
                <w:sz w:val="20"/>
                <w:szCs w:val="20"/>
              </w:rPr>
              <w:t xml:space="preserve"> date</w:t>
            </w:r>
          </w:p>
        </w:tc>
        <w:tc>
          <w:tcPr>
            <w:tcW w:w="7375" w:type="dxa"/>
          </w:tcPr>
          <w:p w14:paraId="15273151"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jour julien correspondant à la date de l'enregistrement de la température. </w:t>
            </w:r>
          </w:p>
        </w:tc>
      </w:tr>
      <w:tr w:rsidR="0093427A" w:rsidRPr="00E82B49" w14:paraId="1EDB521A" w14:textId="77777777" w:rsidTr="008E05ED">
        <w:trPr>
          <w:trHeight w:val="432"/>
        </w:trPr>
        <w:tc>
          <w:tcPr>
            <w:tcW w:w="2340" w:type="dxa"/>
            <w:vAlign w:val="center"/>
          </w:tcPr>
          <w:p w14:paraId="3F4D0B2C" w14:textId="77777777" w:rsidR="0093427A" w:rsidRPr="00365878" w:rsidRDefault="0093427A" w:rsidP="008E05ED">
            <w:pPr>
              <w:rPr>
                <w:rFonts w:ascii="Arial" w:hAnsi="Arial" w:cs="Arial"/>
                <w:sz w:val="20"/>
                <w:szCs w:val="20"/>
              </w:rPr>
            </w:pPr>
            <w:proofErr w:type="spellStart"/>
            <w:r>
              <w:rPr>
                <w:rFonts w:ascii="Arial" w:hAnsi="Arial" w:cs="Arial"/>
                <w:sz w:val="20"/>
                <w:szCs w:val="20"/>
              </w:rPr>
              <w:t>max.temp</w:t>
            </w:r>
            <w:proofErr w:type="spellEnd"/>
          </w:p>
        </w:tc>
        <w:tc>
          <w:tcPr>
            <w:tcW w:w="7375" w:type="dxa"/>
          </w:tcPr>
          <w:p w14:paraId="09B27912"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température horaire maximale enregistrée pour une date donnée.</w:t>
            </w:r>
          </w:p>
        </w:tc>
      </w:tr>
      <w:tr w:rsidR="0093427A" w:rsidRPr="00E82B49" w14:paraId="7B63DA8C" w14:textId="77777777" w:rsidTr="008E05ED">
        <w:trPr>
          <w:trHeight w:val="432"/>
        </w:trPr>
        <w:tc>
          <w:tcPr>
            <w:tcW w:w="2340" w:type="dxa"/>
            <w:vAlign w:val="center"/>
          </w:tcPr>
          <w:p w14:paraId="5EE96983" w14:textId="77777777" w:rsidR="0093427A" w:rsidRPr="00365878" w:rsidRDefault="0093427A" w:rsidP="008E05ED">
            <w:pPr>
              <w:rPr>
                <w:rFonts w:ascii="Arial" w:hAnsi="Arial" w:cs="Arial"/>
                <w:sz w:val="20"/>
                <w:szCs w:val="20"/>
              </w:rPr>
            </w:pPr>
            <w:proofErr w:type="spellStart"/>
            <w:r>
              <w:rPr>
                <w:rFonts w:ascii="Arial" w:hAnsi="Arial" w:cs="Arial"/>
                <w:sz w:val="20"/>
                <w:szCs w:val="20"/>
              </w:rPr>
              <w:t>mean.temp</w:t>
            </w:r>
            <w:proofErr w:type="spellEnd"/>
          </w:p>
        </w:tc>
        <w:tc>
          <w:tcPr>
            <w:tcW w:w="7375" w:type="dxa"/>
          </w:tcPr>
          <w:p w14:paraId="3B81BE07"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température moyenne pour une date donnée, issue des relevés horaires de température (n = 24).</w:t>
            </w:r>
          </w:p>
        </w:tc>
      </w:tr>
    </w:tbl>
    <w:p w14:paraId="40C41C0E" w14:textId="77777777" w:rsidR="0093427A" w:rsidRPr="00FC3259" w:rsidRDefault="0093427A" w:rsidP="0093427A">
      <w:pPr>
        <w:rPr>
          <w:rFonts w:ascii="Arial" w:hAnsi="Arial" w:cs="Arial"/>
          <w:lang w:val="fr-CA"/>
        </w:rPr>
      </w:pPr>
      <w:r w:rsidRPr="00FC3259">
        <w:rPr>
          <w:rFonts w:ascii="Arial" w:hAnsi="Arial" w:cs="Arial"/>
          <w:lang w:val="fr-CA"/>
        </w:rPr>
        <w:br w:type="page"/>
      </w:r>
    </w:p>
    <w:p w14:paraId="3E750DD7"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S3 data.csv</w:t>
      </w:r>
    </w:p>
    <w:p w14:paraId="2BA0D942" w14:textId="77777777" w:rsidR="0093427A" w:rsidRPr="00EB1F86" w:rsidRDefault="0093427A" w:rsidP="0093427A">
      <w:pPr>
        <w:tabs>
          <w:tab w:val="left" w:pos="630"/>
          <w:tab w:val="left" w:pos="1710"/>
        </w:tabs>
        <w:spacing w:after="0" w:line="240" w:lineRule="auto"/>
        <w:ind w:left="1800" w:hanging="1800"/>
        <w:jc w:val="both"/>
        <w:rPr>
          <w:rFonts w:ascii="Arial" w:hAnsi="Arial" w:cs="Arial"/>
          <w:lang w:val="fr-CA"/>
        </w:rPr>
      </w:pPr>
      <w:r w:rsidRPr="00EB1F86">
        <w:rPr>
          <w:rFonts w:ascii="Arial" w:hAnsi="Arial" w:cs="Arial"/>
          <w:b/>
          <w:bCs/>
          <w:lang w:val="fr-CA"/>
        </w:rPr>
        <w:t xml:space="preserve">Description: </w:t>
      </w:r>
      <w:r w:rsidRPr="00EB1F86">
        <w:rPr>
          <w:rFonts w:ascii="Arial" w:hAnsi="Arial" w:cs="Arial"/>
          <w:b/>
          <w:bCs/>
          <w:lang w:val="fr-CA"/>
        </w:rPr>
        <w:tab/>
      </w:r>
      <w:r w:rsidRPr="00EB1F86">
        <w:rPr>
          <w:rFonts w:ascii="Arial" w:hAnsi="Arial" w:cs="Arial"/>
          <w:b/>
          <w:bCs/>
          <w:lang w:val="fr-CA"/>
        </w:rPr>
        <w:tab/>
      </w:r>
      <w:r w:rsidRPr="00EB1F86">
        <w:rPr>
          <w:rFonts w:ascii="Arial" w:hAnsi="Arial" w:cs="Arial"/>
          <w:lang w:val="fr-CA"/>
        </w:rPr>
        <w:t xml:space="preserve">Température horaire de l'air et valeurs de l'humidex (en ºC) pendant les quatre heures approximatives où les myes ont été pêchées dans chacune des cinq expériences. Les données ont été obtenues à partir des données météorologiques historiques publiées par Environnement et Changement climatique Canada pour la station météorologique la plus proche de notre site d'étude, </w:t>
      </w:r>
      <w:proofErr w:type="spellStart"/>
      <w:r w:rsidRPr="00EB1F86">
        <w:rPr>
          <w:rFonts w:ascii="Arial" w:hAnsi="Arial" w:cs="Arial"/>
          <w:lang w:val="fr-CA"/>
        </w:rPr>
        <w:t>Kouchibouguac</w:t>
      </w:r>
      <w:proofErr w:type="spellEnd"/>
      <w:r w:rsidRPr="00EB1F86">
        <w:rPr>
          <w:rFonts w:ascii="Arial" w:hAnsi="Arial" w:cs="Arial"/>
          <w:lang w:val="fr-CA"/>
        </w:rPr>
        <w:t xml:space="preserve"> (URL:</w:t>
      </w:r>
    </w:p>
    <w:p w14:paraId="54BB7EE2" w14:textId="77777777" w:rsidR="0093427A" w:rsidRPr="00EB1F86" w:rsidRDefault="0093427A" w:rsidP="0093427A">
      <w:pPr>
        <w:tabs>
          <w:tab w:val="left" w:pos="1710"/>
          <w:tab w:val="left" w:pos="1980"/>
          <w:tab w:val="left" w:pos="2430"/>
        </w:tabs>
        <w:spacing w:line="240" w:lineRule="auto"/>
        <w:ind w:left="1800" w:hanging="90"/>
        <w:jc w:val="both"/>
        <w:rPr>
          <w:rFonts w:ascii="Arial" w:hAnsi="Arial" w:cs="Arial"/>
          <w:lang w:val="fr-CA"/>
        </w:rPr>
      </w:pPr>
      <w:r w:rsidRPr="00EB1F86">
        <w:rPr>
          <w:rFonts w:ascii="Arial" w:hAnsi="Arial" w:cs="Arial"/>
          <w:b/>
          <w:bCs/>
          <w:lang w:val="fr-CA"/>
        </w:rPr>
        <w:tab/>
      </w:r>
      <w:r w:rsidR="00000000">
        <w:fldChar w:fldCharType="begin"/>
      </w:r>
      <w:r w:rsidR="00000000" w:rsidRPr="00E82B49">
        <w:rPr>
          <w:lang w:val="fr-CA"/>
        </w:rPr>
        <w:instrText>HYPERLINK "https://climat.meteo.gc.ca/historical_data/search_historic_data_stations_f.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instrText>
      </w:r>
      <w:r w:rsidR="00000000">
        <w:fldChar w:fldCharType="separate"/>
      </w:r>
      <w:r w:rsidRPr="00EB1F86">
        <w:rPr>
          <w:rStyle w:val="Hyperlink"/>
          <w:lang w:val="fr-CA"/>
        </w:rPr>
        <w:t>Résultats de station - Données historiques - Climat - Environnement et Changement climatique Canada</w:t>
      </w:r>
      <w:r w:rsidR="00000000">
        <w:rPr>
          <w:rStyle w:val="Hyperlink"/>
          <w:lang w:val="fr-CA"/>
        </w:rPr>
        <w:fldChar w:fldCharType="end"/>
      </w:r>
      <w:r w:rsidRPr="00EB1F86">
        <w:rPr>
          <w:rFonts w:ascii="Arial" w:hAnsi="Arial" w:cs="Arial"/>
          <w:lang w:val="fr-CA"/>
        </w:rPr>
        <w:t>.</w:t>
      </w:r>
    </w:p>
    <w:p w14:paraId="37FF9000" w14:textId="77777777" w:rsidR="0093427A" w:rsidRPr="00EB1F86" w:rsidRDefault="0093427A" w:rsidP="0093427A">
      <w:pPr>
        <w:tabs>
          <w:tab w:val="left" w:pos="2520"/>
        </w:tabs>
        <w:spacing w:line="240" w:lineRule="auto"/>
        <w:ind w:left="1800" w:hanging="1800"/>
        <w:jc w:val="both"/>
        <w:rPr>
          <w:rFonts w:ascii="Arial" w:hAnsi="Arial" w:cs="Arial"/>
          <w:lang w:val="fr-CA"/>
        </w:rPr>
      </w:pPr>
      <w:r w:rsidRPr="00EB1F86">
        <w:rPr>
          <w:rFonts w:ascii="Arial" w:hAnsi="Arial" w:cs="Arial"/>
          <w:b/>
          <w:bCs/>
          <w:lang w:val="fr-CA"/>
        </w:rPr>
        <w:t xml:space="preserve">Se rapporte à: </w:t>
      </w:r>
      <w:r w:rsidRPr="00EB1F86">
        <w:rPr>
          <w:rFonts w:ascii="Arial" w:hAnsi="Arial" w:cs="Arial"/>
          <w:b/>
          <w:bCs/>
          <w:lang w:val="fr-CA"/>
        </w:rPr>
        <w:tab/>
      </w:r>
      <w:r w:rsidRPr="00EB1F86">
        <w:rPr>
          <w:rFonts w:ascii="Arial" w:hAnsi="Arial" w:cs="Arial"/>
          <w:lang w:val="fr-CA"/>
        </w:rPr>
        <w:t>Figure 1 (données spécifiques à l'expérience dans les deux panneaux inférieurs)</w:t>
      </w:r>
    </w:p>
    <w:p w14:paraId="6244190E" w14:textId="77777777" w:rsidR="0093427A" w:rsidRPr="00EB1F86" w:rsidRDefault="0093427A" w:rsidP="0093427A">
      <w:pPr>
        <w:tabs>
          <w:tab w:val="left" w:pos="2520"/>
        </w:tabs>
        <w:spacing w:line="240" w:lineRule="auto"/>
        <w:ind w:left="1800" w:hanging="1800"/>
        <w:jc w:val="both"/>
        <w:rPr>
          <w:rFonts w:ascii="Arial" w:hAnsi="Arial" w:cs="Arial"/>
          <w:lang w:val="fr-CA"/>
        </w:rPr>
      </w:pPr>
    </w:p>
    <w:p w14:paraId="69820BBE" w14:textId="77777777" w:rsidR="0093427A" w:rsidRPr="00EB1F86" w:rsidRDefault="0093427A" w:rsidP="0093427A">
      <w:pPr>
        <w:tabs>
          <w:tab w:val="left" w:pos="2520"/>
        </w:tabs>
        <w:spacing w:line="240" w:lineRule="auto"/>
        <w:ind w:left="1800" w:hanging="1800"/>
        <w:jc w:val="both"/>
        <w:rPr>
          <w:rFonts w:ascii="Arial" w:hAnsi="Arial" w:cs="Arial"/>
          <w:lang w:val="fr-CA"/>
        </w:rPr>
      </w:pPr>
    </w:p>
    <w:p w14:paraId="3D097A2D" w14:textId="77777777" w:rsidR="0093427A" w:rsidRPr="00EB1F86"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185" w:type="dxa"/>
        <w:tblLook w:val="04A0" w:firstRow="1" w:lastRow="0" w:firstColumn="1" w:lastColumn="0" w:noHBand="0" w:noVBand="1"/>
      </w:tblPr>
      <w:tblGrid>
        <w:gridCol w:w="2160"/>
        <w:gridCol w:w="7375"/>
      </w:tblGrid>
      <w:tr w:rsidR="0093427A" w:rsidRPr="00365878" w14:paraId="12D80A02" w14:textId="77777777" w:rsidTr="008E05ED">
        <w:trPr>
          <w:trHeight w:val="432"/>
        </w:trPr>
        <w:tc>
          <w:tcPr>
            <w:tcW w:w="2160" w:type="dxa"/>
            <w:vAlign w:val="center"/>
          </w:tcPr>
          <w:p w14:paraId="2FA0D762"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48738592"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E82B49" w14:paraId="01AC69EE" w14:textId="77777777" w:rsidTr="008E05ED">
        <w:trPr>
          <w:trHeight w:val="432"/>
        </w:trPr>
        <w:tc>
          <w:tcPr>
            <w:tcW w:w="2160" w:type="dxa"/>
            <w:vAlign w:val="center"/>
          </w:tcPr>
          <w:p w14:paraId="0504ABA6" w14:textId="77777777" w:rsidR="0093427A" w:rsidRPr="00365878" w:rsidRDefault="0093427A" w:rsidP="008E05ED">
            <w:pPr>
              <w:rPr>
                <w:rFonts w:ascii="Arial" w:hAnsi="Arial" w:cs="Arial"/>
                <w:sz w:val="20"/>
                <w:szCs w:val="20"/>
              </w:rPr>
            </w:pPr>
            <w:r>
              <w:rPr>
                <w:rFonts w:ascii="Arial" w:hAnsi="Arial" w:cs="Arial"/>
                <w:sz w:val="20"/>
                <w:szCs w:val="20"/>
              </w:rPr>
              <w:t>date</w:t>
            </w:r>
          </w:p>
        </w:tc>
        <w:tc>
          <w:tcPr>
            <w:tcW w:w="7375" w:type="dxa"/>
          </w:tcPr>
          <w:p w14:paraId="1F39A645"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date des relevés de température au format MM/JJ/AAAA.</w:t>
            </w:r>
          </w:p>
        </w:tc>
      </w:tr>
      <w:tr w:rsidR="0093427A" w:rsidRPr="00E82B49" w14:paraId="7F71545B" w14:textId="77777777" w:rsidTr="008E05ED">
        <w:trPr>
          <w:trHeight w:val="432"/>
        </w:trPr>
        <w:tc>
          <w:tcPr>
            <w:tcW w:w="2160" w:type="dxa"/>
            <w:vAlign w:val="center"/>
          </w:tcPr>
          <w:p w14:paraId="4E68802A" w14:textId="77777777" w:rsidR="0093427A" w:rsidRPr="00365878" w:rsidRDefault="0093427A" w:rsidP="008E05ED">
            <w:pPr>
              <w:rPr>
                <w:rFonts w:ascii="Arial" w:hAnsi="Arial" w:cs="Arial"/>
                <w:sz w:val="20"/>
                <w:szCs w:val="20"/>
              </w:rPr>
            </w:pPr>
            <w:r>
              <w:rPr>
                <w:rFonts w:ascii="Arial" w:hAnsi="Arial" w:cs="Arial"/>
                <w:sz w:val="20"/>
                <w:szCs w:val="20"/>
              </w:rPr>
              <w:t>month</w:t>
            </w:r>
          </w:p>
        </w:tc>
        <w:tc>
          <w:tcPr>
            <w:tcW w:w="7375" w:type="dxa"/>
          </w:tcPr>
          <w:p w14:paraId="1A09A7A6"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mois au cours duquel chaque expérience a été menée. Il est simplement désigné par le terme « expérience » dans l'ensemble du document. </w:t>
            </w:r>
          </w:p>
        </w:tc>
      </w:tr>
      <w:tr w:rsidR="0093427A" w:rsidRPr="00E82B49" w14:paraId="2127AFA6" w14:textId="77777777" w:rsidTr="008E05ED">
        <w:trPr>
          <w:trHeight w:val="432"/>
        </w:trPr>
        <w:tc>
          <w:tcPr>
            <w:tcW w:w="2160" w:type="dxa"/>
            <w:vAlign w:val="center"/>
          </w:tcPr>
          <w:p w14:paraId="39BE2B15" w14:textId="77777777" w:rsidR="0093427A" w:rsidRPr="00365878" w:rsidRDefault="0093427A" w:rsidP="008E05ED">
            <w:pPr>
              <w:rPr>
                <w:rFonts w:ascii="Arial" w:hAnsi="Arial" w:cs="Arial"/>
                <w:sz w:val="20"/>
                <w:szCs w:val="20"/>
              </w:rPr>
            </w:pPr>
            <w:r>
              <w:rPr>
                <w:rFonts w:ascii="Arial" w:hAnsi="Arial" w:cs="Arial"/>
                <w:sz w:val="20"/>
                <w:szCs w:val="20"/>
              </w:rPr>
              <w:t>hour</w:t>
            </w:r>
          </w:p>
        </w:tc>
        <w:tc>
          <w:tcPr>
            <w:tcW w:w="7375" w:type="dxa"/>
          </w:tcPr>
          <w:p w14:paraId="4F87A091"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L'heure numérique de l'enregistrement de la température </w:t>
            </w:r>
          </w:p>
        </w:tc>
      </w:tr>
      <w:tr w:rsidR="0093427A" w:rsidRPr="00E82B49" w14:paraId="23668500" w14:textId="77777777" w:rsidTr="008E05ED">
        <w:trPr>
          <w:trHeight w:val="432"/>
        </w:trPr>
        <w:tc>
          <w:tcPr>
            <w:tcW w:w="2160" w:type="dxa"/>
            <w:vAlign w:val="center"/>
          </w:tcPr>
          <w:p w14:paraId="0A8A2609" w14:textId="77777777" w:rsidR="0093427A" w:rsidRPr="00365878" w:rsidRDefault="0093427A" w:rsidP="008E05ED">
            <w:pPr>
              <w:rPr>
                <w:rFonts w:ascii="Arial" w:hAnsi="Arial" w:cs="Arial"/>
                <w:sz w:val="20"/>
                <w:szCs w:val="20"/>
              </w:rPr>
            </w:pPr>
            <w:r>
              <w:rPr>
                <w:rFonts w:ascii="Arial" w:hAnsi="Arial" w:cs="Arial"/>
                <w:sz w:val="20"/>
                <w:szCs w:val="20"/>
              </w:rPr>
              <w:t>temp</w:t>
            </w:r>
          </w:p>
        </w:tc>
        <w:tc>
          <w:tcPr>
            <w:tcW w:w="7375" w:type="dxa"/>
          </w:tcPr>
          <w:p w14:paraId="70E1D99E"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valeur de la température de l'air pour l'heure correspondante à la date correspondante.</w:t>
            </w:r>
          </w:p>
        </w:tc>
      </w:tr>
      <w:tr w:rsidR="0093427A" w:rsidRPr="00E82B49" w14:paraId="51F488FD" w14:textId="77777777" w:rsidTr="008E05ED">
        <w:trPr>
          <w:trHeight w:val="432"/>
        </w:trPr>
        <w:tc>
          <w:tcPr>
            <w:tcW w:w="2160" w:type="dxa"/>
            <w:vAlign w:val="center"/>
          </w:tcPr>
          <w:p w14:paraId="2F091B8E" w14:textId="77777777" w:rsidR="0093427A" w:rsidRDefault="0093427A" w:rsidP="008E05ED">
            <w:pPr>
              <w:rPr>
                <w:rFonts w:ascii="Arial" w:hAnsi="Arial" w:cs="Arial"/>
                <w:sz w:val="20"/>
                <w:szCs w:val="20"/>
              </w:rPr>
            </w:pPr>
            <w:r>
              <w:rPr>
                <w:rFonts w:ascii="Arial" w:hAnsi="Arial" w:cs="Arial"/>
                <w:sz w:val="20"/>
                <w:szCs w:val="20"/>
              </w:rPr>
              <w:t>humidex</w:t>
            </w:r>
          </w:p>
        </w:tc>
        <w:tc>
          <w:tcPr>
            <w:tcW w:w="7375" w:type="dxa"/>
          </w:tcPr>
          <w:p w14:paraId="0B72E62A"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La valeur de l'indice humidex pour l'heure correspondante à la date correspondante.</w:t>
            </w:r>
          </w:p>
        </w:tc>
      </w:tr>
    </w:tbl>
    <w:p w14:paraId="2D382070" w14:textId="77777777" w:rsidR="0093427A" w:rsidRPr="00A8235A" w:rsidRDefault="0093427A" w:rsidP="0093427A">
      <w:pPr>
        <w:rPr>
          <w:rFonts w:ascii="Arial" w:hAnsi="Arial" w:cs="Arial"/>
          <w:lang w:val="fr-CA"/>
        </w:rPr>
      </w:pPr>
      <w:r w:rsidRPr="00A8235A">
        <w:rPr>
          <w:rFonts w:ascii="Arial" w:hAnsi="Arial" w:cs="Arial"/>
          <w:lang w:val="fr-CA"/>
        </w:rPr>
        <w:br w:type="page"/>
      </w:r>
    </w:p>
    <w:p w14:paraId="5D4129F3"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S4 data.csv</w:t>
      </w:r>
    </w:p>
    <w:p w14:paraId="27F33123" w14:textId="77777777" w:rsidR="0093427A" w:rsidRPr="00A8235A" w:rsidRDefault="0093427A" w:rsidP="0093427A">
      <w:pPr>
        <w:tabs>
          <w:tab w:val="left" w:pos="630"/>
          <w:tab w:val="left" w:pos="1710"/>
        </w:tabs>
        <w:spacing w:line="240" w:lineRule="auto"/>
        <w:ind w:left="1800" w:hanging="1800"/>
        <w:jc w:val="both"/>
        <w:rPr>
          <w:rFonts w:ascii="Arial" w:hAnsi="Arial" w:cs="Arial"/>
          <w:lang w:val="fr-CA"/>
        </w:rPr>
      </w:pPr>
      <w:r w:rsidRPr="00A8235A">
        <w:rPr>
          <w:rFonts w:ascii="Arial" w:hAnsi="Arial" w:cs="Arial"/>
          <w:b/>
          <w:bCs/>
          <w:lang w:val="fr-CA"/>
        </w:rPr>
        <w:t xml:space="preserve">Description: </w:t>
      </w:r>
      <w:r w:rsidRPr="00A8235A">
        <w:rPr>
          <w:rFonts w:ascii="Arial" w:hAnsi="Arial" w:cs="Arial"/>
          <w:b/>
          <w:bCs/>
          <w:lang w:val="fr-CA"/>
        </w:rPr>
        <w:tab/>
      </w:r>
      <w:r w:rsidRPr="00A8235A">
        <w:rPr>
          <w:rFonts w:ascii="Arial" w:hAnsi="Arial" w:cs="Arial"/>
          <w:b/>
          <w:bCs/>
          <w:lang w:val="fr-CA"/>
        </w:rPr>
        <w:tab/>
      </w:r>
      <w:r w:rsidRPr="00A8235A">
        <w:rPr>
          <w:rFonts w:ascii="Arial" w:hAnsi="Arial" w:cs="Arial"/>
          <w:lang w:val="fr-CA"/>
        </w:rPr>
        <w:t>Estimation de l'activité des prédateurs au cours de chaque expérience.</w:t>
      </w:r>
    </w:p>
    <w:p w14:paraId="37B0C7BC" w14:textId="77777777" w:rsidR="0093427A" w:rsidRPr="00A8235A" w:rsidRDefault="0093427A" w:rsidP="0093427A">
      <w:pPr>
        <w:tabs>
          <w:tab w:val="left" w:pos="2520"/>
        </w:tabs>
        <w:spacing w:after="0" w:line="240" w:lineRule="auto"/>
        <w:ind w:left="1800" w:hanging="1800"/>
        <w:jc w:val="both"/>
        <w:rPr>
          <w:rFonts w:ascii="Arial" w:hAnsi="Arial" w:cs="Arial"/>
          <w:lang w:val="fr-CA"/>
        </w:rPr>
      </w:pPr>
      <w:r w:rsidRPr="00AC3B1E">
        <w:rPr>
          <w:rFonts w:ascii="Arial" w:hAnsi="Arial" w:cs="Arial"/>
          <w:b/>
          <w:bCs/>
          <w:lang w:val="fr-CA"/>
        </w:rPr>
        <w:t>Se rapporte à</w:t>
      </w:r>
      <w:r w:rsidRPr="00A8235A">
        <w:rPr>
          <w:rFonts w:ascii="Arial" w:hAnsi="Arial" w:cs="Arial"/>
          <w:b/>
          <w:bCs/>
          <w:lang w:val="fr-CA"/>
        </w:rPr>
        <w:t xml:space="preserve">: </w:t>
      </w:r>
      <w:r w:rsidRPr="00A8235A">
        <w:rPr>
          <w:rFonts w:ascii="Arial" w:hAnsi="Arial" w:cs="Arial"/>
          <w:b/>
          <w:bCs/>
          <w:lang w:val="fr-CA"/>
        </w:rPr>
        <w:tab/>
      </w:r>
      <w:r w:rsidRPr="00A8235A">
        <w:rPr>
          <w:rFonts w:ascii="Arial" w:hAnsi="Arial" w:cs="Arial"/>
          <w:lang w:val="fr-CA"/>
        </w:rPr>
        <w:t>Figure 3</w:t>
      </w:r>
    </w:p>
    <w:p w14:paraId="13EB3DBC" w14:textId="77777777" w:rsidR="0093427A" w:rsidRPr="00A8235A" w:rsidRDefault="0093427A" w:rsidP="0093427A">
      <w:pPr>
        <w:tabs>
          <w:tab w:val="left" w:pos="2520"/>
        </w:tabs>
        <w:spacing w:line="240" w:lineRule="auto"/>
        <w:ind w:left="1800" w:hanging="1800"/>
        <w:jc w:val="both"/>
        <w:rPr>
          <w:rFonts w:ascii="Arial" w:hAnsi="Arial" w:cs="Arial"/>
          <w:lang w:val="fr-CA"/>
        </w:rPr>
      </w:pPr>
      <w:r w:rsidRPr="00A8235A">
        <w:rPr>
          <w:rFonts w:ascii="Arial" w:hAnsi="Arial" w:cs="Arial"/>
          <w:b/>
          <w:bCs/>
          <w:lang w:val="fr-CA"/>
        </w:rPr>
        <w:tab/>
      </w:r>
      <w:r w:rsidRPr="00A8235A">
        <w:rPr>
          <w:rFonts w:ascii="Arial" w:hAnsi="Arial" w:cs="Arial"/>
          <w:lang w:val="fr-CA"/>
        </w:rPr>
        <w:t>Figure 4 (Courbe « Activité relative des prédateurs »)</w:t>
      </w:r>
    </w:p>
    <w:p w14:paraId="42ABFEE2" w14:textId="77777777" w:rsidR="0093427A" w:rsidRPr="00A8235A" w:rsidRDefault="0093427A" w:rsidP="0093427A">
      <w:pPr>
        <w:tabs>
          <w:tab w:val="left" w:pos="2520"/>
        </w:tabs>
        <w:spacing w:line="240" w:lineRule="auto"/>
        <w:ind w:left="1800" w:hanging="1800"/>
        <w:jc w:val="both"/>
        <w:rPr>
          <w:rFonts w:ascii="Arial" w:hAnsi="Arial" w:cs="Arial"/>
          <w:lang w:val="fr-CA"/>
        </w:rPr>
      </w:pPr>
    </w:p>
    <w:p w14:paraId="5B5DF6AC" w14:textId="77777777" w:rsidR="0093427A" w:rsidRPr="00A8235A" w:rsidRDefault="0093427A" w:rsidP="0093427A">
      <w:pPr>
        <w:tabs>
          <w:tab w:val="left" w:pos="2520"/>
        </w:tabs>
        <w:spacing w:line="240" w:lineRule="auto"/>
        <w:ind w:left="1800" w:hanging="1800"/>
        <w:jc w:val="both"/>
        <w:rPr>
          <w:rFonts w:ascii="Arial" w:hAnsi="Arial" w:cs="Arial"/>
          <w:lang w:val="fr-CA"/>
        </w:rPr>
      </w:pPr>
    </w:p>
    <w:p w14:paraId="3ECD04C5" w14:textId="77777777" w:rsidR="0093427A" w:rsidRPr="00A8235A"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Look w:val="04A0" w:firstRow="1" w:lastRow="0" w:firstColumn="1" w:lastColumn="0" w:noHBand="0" w:noVBand="1"/>
      </w:tblPr>
      <w:tblGrid>
        <w:gridCol w:w="2307"/>
        <w:gridCol w:w="7043"/>
      </w:tblGrid>
      <w:tr w:rsidR="0093427A" w:rsidRPr="00365878" w14:paraId="54EAFCA8" w14:textId="77777777" w:rsidTr="008E05ED">
        <w:trPr>
          <w:trHeight w:val="432"/>
        </w:trPr>
        <w:tc>
          <w:tcPr>
            <w:tcW w:w="2307" w:type="dxa"/>
            <w:vAlign w:val="center"/>
          </w:tcPr>
          <w:p w14:paraId="5A3CBCB3"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043" w:type="dxa"/>
            <w:vAlign w:val="center"/>
          </w:tcPr>
          <w:p w14:paraId="672015A3"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E82B49" w14:paraId="7A92DBA2" w14:textId="77777777" w:rsidTr="008E05ED">
        <w:trPr>
          <w:trHeight w:val="432"/>
        </w:trPr>
        <w:tc>
          <w:tcPr>
            <w:tcW w:w="2307" w:type="dxa"/>
            <w:vAlign w:val="center"/>
          </w:tcPr>
          <w:p w14:paraId="55EBAF31"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043" w:type="dxa"/>
          </w:tcPr>
          <w:p w14:paraId="4DACD5CC"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Le mois au cours duquel chaque expérience a été menée. Appelé simplement « expérience » dans l'ensemble du document principal.</w:t>
            </w:r>
          </w:p>
        </w:tc>
      </w:tr>
      <w:tr w:rsidR="0093427A" w:rsidRPr="00E82B49" w14:paraId="41E53BE8" w14:textId="77777777" w:rsidTr="008E05ED">
        <w:trPr>
          <w:trHeight w:val="432"/>
        </w:trPr>
        <w:tc>
          <w:tcPr>
            <w:tcW w:w="2307" w:type="dxa"/>
            <w:vAlign w:val="center"/>
          </w:tcPr>
          <w:p w14:paraId="6F00BE99" w14:textId="77777777" w:rsidR="0093427A" w:rsidRPr="00365878" w:rsidRDefault="0093427A" w:rsidP="008E05ED">
            <w:pPr>
              <w:rPr>
                <w:rFonts w:ascii="Arial" w:hAnsi="Arial" w:cs="Arial"/>
                <w:sz w:val="20"/>
                <w:szCs w:val="20"/>
              </w:rPr>
            </w:pPr>
            <w:proofErr w:type="spellStart"/>
            <w:r>
              <w:rPr>
                <w:rFonts w:ascii="Arial" w:hAnsi="Arial" w:cs="Arial"/>
                <w:sz w:val="20"/>
                <w:szCs w:val="20"/>
              </w:rPr>
              <w:t>avg.air.temp</w:t>
            </w:r>
            <w:proofErr w:type="spellEnd"/>
          </w:p>
        </w:tc>
        <w:tc>
          <w:tcPr>
            <w:tcW w:w="7043" w:type="dxa"/>
          </w:tcPr>
          <w:p w14:paraId="0A9CF164"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La température moyenne de l'air pendant les quatre heures environ au cours desquelles les myes ont été pêchées dans chacune des cinq expériences (c'est-à-dire la moyenne des températures horaires de l'air dans les données S3).  </w:t>
            </w:r>
          </w:p>
        </w:tc>
      </w:tr>
      <w:tr w:rsidR="0093427A" w:rsidRPr="00E82B49" w14:paraId="555E9930" w14:textId="77777777" w:rsidTr="008E05ED">
        <w:trPr>
          <w:trHeight w:val="432"/>
        </w:trPr>
        <w:tc>
          <w:tcPr>
            <w:tcW w:w="2307" w:type="dxa"/>
            <w:vAlign w:val="center"/>
          </w:tcPr>
          <w:p w14:paraId="1237FE10" w14:textId="77777777" w:rsidR="0093427A" w:rsidRPr="00365878" w:rsidRDefault="0093427A" w:rsidP="008E05ED">
            <w:pPr>
              <w:rPr>
                <w:rFonts w:ascii="Arial" w:hAnsi="Arial" w:cs="Arial"/>
                <w:sz w:val="20"/>
                <w:szCs w:val="20"/>
              </w:rPr>
            </w:pPr>
            <w:proofErr w:type="spellStart"/>
            <w:r>
              <w:rPr>
                <w:rFonts w:ascii="Arial" w:hAnsi="Arial" w:cs="Arial"/>
                <w:sz w:val="20"/>
                <w:szCs w:val="20"/>
              </w:rPr>
              <w:t>crab.count</w:t>
            </w:r>
            <w:proofErr w:type="spellEnd"/>
          </w:p>
        </w:tc>
        <w:tc>
          <w:tcPr>
            <w:tcW w:w="7043" w:type="dxa"/>
          </w:tcPr>
          <w:p w14:paraId="091A69EF"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nombre de crabes vivants dans chaque parcelle de </w:t>
            </w:r>
            <w:proofErr w:type="spellStart"/>
            <w:r w:rsidRPr="004C50B1">
              <w:rPr>
                <w:rFonts w:ascii="Arial" w:hAnsi="Arial" w:cs="Arial"/>
                <w:sz w:val="20"/>
                <w:szCs w:val="20"/>
                <w:lang w:val="fr-CA"/>
              </w:rPr>
              <w:t>mésocosme</w:t>
            </w:r>
            <w:proofErr w:type="spellEnd"/>
            <w:r w:rsidRPr="004C50B1">
              <w:rPr>
                <w:rFonts w:ascii="Arial" w:hAnsi="Arial" w:cs="Arial"/>
                <w:sz w:val="20"/>
                <w:szCs w:val="20"/>
                <w:lang w:val="fr-CA"/>
              </w:rPr>
              <w:t xml:space="preserve"> individuel à chaque point de temps. Les espèces de crabes observées dans les </w:t>
            </w:r>
            <w:proofErr w:type="spellStart"/>
            <w:r w:rsidRPr="004C50B1">
              <w:rPr>
                <w:rFonts w:ascii="Arial" w:hAnsi="Arial" w:cs="Arial"/>
                <w:sz w:val="20"/>
                <w:szCs w:val="20"/>
                <w:lang w:val="fr-CA"/>
              </w:rPr>
              <w:t>mésocosmes</w:t>
            </w:r>
            <w:proofErr w:type="spellEnd"/>
            <w:r w:rsidRPr="004C50B1">
              <w:rPr>
                <w:rFonts w:ascii="Arial" w:hAnsi="Arial" w:cs="Arial"/>
                <w:sz w:val="20"/>
                <w:szCs w:val="20"/>
                <w:lang w:val="fr-CA"/>
              </w:rPr>
              <w:t xml:space="preserve"> comprenaient des crabes verts européens envahissants (</w:t>
            </w:r>
            <w:proofErr w:type="spellStart"/>
            <w:r w:rsidRPr="004C50B1">
              <w:rPr>
                <w:rFonts w:ascii="Arial" w:hAnsi="Arial" w:cs="Arial"/>
                <w:i/>
                <w:iCs/>
                <w:sz w:val="20"/>
                <w:szCs w:val="20"/>
                <w:lang w:val="fr-CA"/>
              </w:rPr>
              <w:t>Carcinus</w:t>
            </w:r>
            <w:proofErr w:type="spellEnd"/>
            <w:r w:rsidRPr="004C50B1">
              <w:rPr>
                <w:rFonts w:ascii="Arial" w:hAnsi="Arial" w:cs="Arial"/>
                <w:i/>
                <w:iCs/>
                <w:sz w:val="20"/>
                <w:szCs w:val="20"/>
                <w:lang w:val="fr-CA"/>
              </w:rPr>
              <w:t xml:space="preserve"> </w:t>
            </w:r>
            <w:proofErr w:type="spellStart"/>
            <w:r w:rsidRPr="004C50B1">
              <w:rPr>
                <w:rFonts w:ascii="Arial" w:hAnsi="Arial" w:cs="Arial"/>
                <w:i/>
                <w:iCs/>
                <w:sz w:val="20"/>
                <w:szCs w:val="20"/>
                <w:lang w:val="fr-CA"/>
              </w:rPr>
              <w:t>maenas</w:t>
            </w:r>
            <w:proofErr w:type="spellEnd"/>
            <w:r w:rsidRPr="004C50B1">
              <w:rPr>
                <w:rFonts w:ascii="Arial" w:hAnsi="Arial" w:cs="Arial"/>
                <w:sz w:val="20"/>
                <w:szCs w:val="20"/>
                <w:lang w:val="fr-CA"/>
              </w:rPr>
              <w:t>) et des crabes communs (</w:t>
            </w:r>
            <w:r w:rsidRPr="004C50B1">
              <w:rPr>
                <w:rFonts w:ascii="Arial" w:hAnsi="Arial" w:cs="Arial"/>
                <w:i/>
                <w:iCs/>
                <w:sz w:val="20"/>
                <w:szCs w:val="20"/>
                <w:lang w:val="fr-CA"/>
              </w:rPr>
              <w:t xml:space="preserve">Cancer </w:t>
            </w:r>
            <w:proofErr w:type="spellStart"/>
            <w:r w:rsidRPr="004C50B1">
              <w:rPr>
                <w:rFonts w:ascii="Arial" w:hAnsi="Arial" w:cs="Arial"/>
                <w:i/>
                <w:iCs/>
                <w:sz w:val="20"/>
                <w:szCs w:val="20"/>
                <w:lang w:val="fr-CA"/>
              </w:rPr>
              <w:t>irroratus</w:t>
            </w:r>
            <w:proofErr w:type="spellEnd"/>
            <w:r w:rsidRPr="004C50B1">
              <w:rPr>
                <w:rFonts w:ascii="Arial" w:hAnsi="Arial" w:cs="Arial"/>
                <w:sz w:val="20"/>
                <w:szCs w:val="20"/>
                <w:lang w:val="fr-CA"/>
              </w:rPr>
              <w:t>).</w:t>
            </w:r>
          </w:p>
        </w:tc>
      </w:tr>
      <w:tr w:rsidR="0093427A" w:rsidRPr="00E82B49" w14:paraId="56AA5682" w14:textId="77777777" w:rsidTr="008E05ED">
        <w:trPr>
          <w:trHeight w:val="432"/>
        </w:trPr>
        <w:tc>
          <w:tcPr>
            <w:tcW w:w="2307" w:type="dxa"/>
            <w:vAlign w:val="center"/>
          </w:tcPr>
          <w:p w14:paraId="2927BC74" w14:textId="77777777" w:rsidR="0093427A" w:rsidRPr="00365878" w:rsidRDefault="0093427A" w:rsidP="008E05ED">
            <w:pPr>
              <w:rPr>
                <w:rFonts w:ascii="Arial" w:hAnsi="Arial" w:cs="Arial"/>
                <w:sz w:val="20"/>
                <w:szCs w:val="20"/>
              </w:rPr>
            </w:pPr>
            <w:proofErr w:type="spellStart"/>
            <w:r>
              <w:rPr>
                <w:rFonts w:ascii="Arial" w:hAnsi="Arial" w:cs="Arial"/>
                <w:sz w:val="20"/>
                <w:szCs w:val="20"/>
              </w:rPr>
              <w:t>mudsnail.buckets.count</w:t>
            </w:r>
            <w:proofErr w:type="spellEnd"/>
          </w:p>
        </w:tc>
        <w:tc>
          <w:tcPr>
            <w:tcW w:w="7043" w:type="dxa"/>
          </w:tcPr>
          <w:p w14:paraId="747564D6"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Le nombre de parcelles individuelles de </w:t>
            </w:r>
            <w:proofErr w:type="spellStart"/>
            <w:r w:rsidRPr="004C50B1">
              <w:rPr>
                <w:rFonts w:ascii="Arial" w:hAnsi="Arial" w:cs="Arial"/>
                <w:sz w:val="20"/>
                <w:szCs w:val="20"/>
                <w:lang w:val="fr-CA"/>
              </w:rPr>
              <w:t>mésocosmes</w:t>
            </w:r>
            <w:proofErr w:type="spellEnd"/>
            <w:r w:rsidRPr="004C50B1">
              <w:rPr>
                <w:rFonts w:ascii="Arial" w:hAnsi="Arial" w:cs="Arial"/>
                <w:sz w:val="20"/>
                <w:szCs w:val="20"/>
                <w:lang w:val="fr-CA"/>
              </w:rPr>
              <w:t xml:space="preserve"> qui contenaient plusieurs escargots de mer indigènes, </w:t>
            </w:r>
            <w:proofErr w:type="spellStart"/>
            <w:r w:rsidRPr="004C50B1">
              <w:rPr>
                <w:rFonts w:ascii="Arial" w:hAnsi="Arial" w:cs="Arial"/>
                <w:i/>
                <w:iCs/>
                <w:sz w:val="20"/>
                <w:szCs w:val="20"/>
                <w:lang w:val="fr-CA"/>
              </w:rPr>
              <w:t>Ilyanassa</w:t>
            </w:r>
            <w:proofErr w:type="spellEnd"/>
            <w:r w:rsidRPr="004C50B1">
              <w:rPr>
                <w:rFonts w:ascii="Arial" w:hAnsi="Arial" w:cs="Arial"/>
                <w:i/>
                <w:iCs/>
                <w:sz w:val="20"/>
                <w:szCs w:val="20"/>
                <w:lang w:val="fr-CA"/>
              </w:rPr>
              <w:t xml:space="preserve"> </w:t>
            </w:r>
            <w:proofErr w:type="spellStart"/>
            <w:r w:rsidRPr="004C50B1">
              <w:rPr>
                <w:rFonts w:ascii="Arial" w:hAnsi="Arial" w:cs="Arial"/>
                <w:i/>
                <w:iCs/>
                <w:sz w:val="20"/>
                <w:szCs w:val="20"/>
                <w:lang w:val="fr-CA"/>
              </w:rPr>
              <w:t>obsoleta</w:t>
            </w:r>
            <w:proofErr w:type="spellEnd"/>
            <w:r w:rsidRPr="004C50B1">
              <w:rPr>
                <w:rFonts w:ascii="Arial" w:hAnsi="Arial" w:cs="Arial"/>
                <w:sz w:val="20"/>
                <w:szCs w:val="20"/>
                <w:lang w:val="fr-CA"/>
              </w:rPr>
              <w:t>.</w:t>
            </w:r>
          </w:p>
        </w:tc>
      </w:tr>
      <w:tr w:rsidR="0093427A" w:rsidRPr="00E82B49" w14:paraId="4C7A2972" w14:textId="77777777" w:rsidTr="008E05ED">
        <w:trPr>
          <w:trHeight w:val="432"/>
        </w:trPr>
        <w:tc>
          <w:tcPr>
            <w:tcW w:w="2307" w:type="dxa"/>
            <w:vAlign w:val="center"/>
          </w:tcPr>
          <w:p w14:paraId="5FC5A14D" w14:textId="77777777" w:rsidR="0093427A" w:rsidRPr="00365878" w:rsidRDefault="0093427A" w:rsidP="008E05ED">
            <w:pPr>
              <w:rPr>
                <w:rFonts w:ascii="Arial" w:hAnsi="Arial" w:cs="Arial"/>
                <w:sz w:val="20"/>
                <w:szCs w:val="20"/>
              </w:rPr>
            </w:pPr>
            <w:proofErr w:type="spellStart"/>
            <w:r>
              <w:rPr>
                <w:rFonts w:ascii="Arial" w:hAnsi="Arial" w:cs="Arial"/>
                <w:sz w:val="20"/>
                <w:szCs w:val="20"/>
              </w:rPr>
              <w:t>tot.pred.activity</w:t>
            </w:r>
            <w:proofErr w:type="spellEnd"/>
          </w:p>
        </w:tc>
        <w:tc>
          <w:tcPr>
            <w:tcW w:w="7043" w:type="dxa"/>
          </w:tcPr>
          <w:p w14:paraId="3BC9EC47"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Indice de l'activité totale des prédateurs pour chaque expérience, calculé comme suit : </w:t>
            </w:r>
            <w:proofErr w:type="spellStart"/>
            <w:r w:rsidRPr="004C50B1">
              <w:rPr>
                <w:rFonts w:ascii="Arial" w:hAnsi="Arial" w:cs="Arial"/>
                <w:sz w:val="20"/>
                <w:szCs w:val="20"/>
                <w:lang w:val="fr-CA"/>
              </w:rPr>
              <w:t>tot.pred.activity</w:t>
            </w:r>
            <w:proofErr w:type="spellEnd"/>
            <w:r w:rsidRPr="004C50B1">
              <w:rPr>
                <w:rFonts w:ascii="Arial" w:hAnsi="Arial" w:cs="Arial"/>
                <w:sz w:val="20"/>
                <w:szCs w:val="20"/>
                <w:lang w:val="fr-CA"/>
              </w:rPr>
              <w:t xml:space="preserve"> = </w:t>
            </w:r>
            <w:proofErr w:type="spellStart"/>
            <w:r w:rsidRPr="004C50B1">
              <w:rPr>
                <w:rFonts w:ascii="Arial" w:hAnsi="Arial" w:cs="Arial"/>
                <w:sz w:val="20"/>
                <w:szCs w:val="20"/>
                <w:lang w:val="fr-CA"/>
              </w:rPr>
              <w:t>crab.count</w:t>
            </w:r>
            <w:proofErr w:type="spellEnd"/>
            <w:r w:rsidRPr="004C50B1">
              <w:rPr>
                <w:rFonts w:ascii="Arial" w:hAnsi="Arial" w:cs="Arial"/>
                <w:sz w:val="20"/>
                <w:szCs w:val="20"/>
                <w:lang w:val="fr-CA"/>
              </w:rPr>
              <w:t xml:space="preserve"> + </w:t>
            </w:r>
            <w:proofErr w:type="spellStart"/>
            <w:r w:rsidRPr="004C50B1">
              <w:rPr>
                <w:rFonts w:ascii="Arial" w:hAnsi="Arial" w:cs="Arial"/>
                <w:sz w:val="20"/>
                <w:szCs w:val="20"/>
                <w:lang w:val="fr-CA"/>
              </w:rPr>
              <w:t>mudsnail.bucket.count</w:t>
            </w:r>
            <w:proofErr w:type="spellEnd"/>
          </w:p>
        </w:tc>
      </w:tr>
      <w:tr w:rsidR="0093427A" w:rsidRPr="00E82B49" w14:paraId="21B93FF8" w14:textId="77777777" w:rsidTr="008E05ED">
        <w:trPr>
          <w:trHeight w:val="432"/>
        </w:trPr>
        <w:tc>
          <w:tcPr>
            <w:tcW w:w="2307" w:type="dxa"/>
            <w:vAlign w:val="center"/>
          </w:tcPr>
          <w:p w14:paraId="0594E976" w14:textId="77777777" w:rsidR="0093427A" w:rsidRPr="00365878" w:rsidRDefault="0093427A" w:rsidP="008E05ED">
            <w:pPr>
              <w:rPr>
                <w:rFonts w:ascii="Arial" w:hAnsi="Arial" w:cs="Arial"/>
                <w:sz w:val="20"/>
                <w:szCs w:val="20"/>
              </w:rPr>
            </w:pPr>
            <w:proofErr w:type="spellStart"/>
            <w:r>
              <w:rPr>
                <w:rFonts w:ascii="Arial" w:hAnsi="Arial" w:cs="Arial"/>
                <w:sz w:val="20"/>
                <w:szCs w:val="20"/>
              </w:rPr>
              <w:t>rel.pred.activity</w:t>
            </w:r>
            <w:proofErr w:type="spellEnd"/>
          </w:p>
        </w:tc>
        <w:tc>
          <w:tcPr>
            <w:tcW w:w="7043" w:type="dxa"/>
          </w:tcPr>
          <w:p w14:paraId="3CCD0EB0"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Indice de l'activité des prédateurs pour chaque expérience par rapport (c'est-à-dire proportionnellement) à la valeur la plus élevée de l'activité totale des prédateurs observée (expérience de juin = 42), calculé comme suit : activité relative des prédateurs = activité totale des prédateurs ÷ 42.</w:t>
            </w:r>
          </w:p>
        </w:tc>
      </w:tr>
    </w:tbl>
    <w:p w14:paraId="5AD7D240" w14:textId="77777777" w:rsidR="0093427A" w:rsidRPr="00A8235A" w:rsidRDefault="0093427A" w:rsidP="0093427A">
      <w:pPr>
        <w:rPr>
          <w:rFonts w:ascii="Arial" w:hAnsi="Arial" w:cs="Arial"/>
          <w:lang w:val="fr-CA"/>
        </w:rPr>
      </w:pPr>
      <w:r w:rsidRPr="00A8235A">
        <w:rPr>
          <w:rFonts w:ascii="Arial" w:hAnsi="Arial" w:cs="Arial"/>
          <w:lang w:val="fr-CA"/>
        </w:rPr>
        <w:br w:type="page"/>
      </w:r>
    </w:p>
    <w:p w14:paraId="24A9D431"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S5 data.csv</w:t>
      </w:r>
    </w:p>
    <w:p w14:paraId="223E27B5" w14:textId="77777777" w:rsidR="0093427A" w:rsidRPr="00FD30D2" w:rsidRDefault="0093427A" w:rsidP="0093427A">
      <w:pPr>
        <w:tabs>
          <w:tab w:val="left" w:pos="630"/>
          <w:tab w:val="left" w:pos="1710"/>
        </w:tabs>
        <w:spacing w:line="240" w:lineRule="auto"/>
        <w:ind w:left="1800" w:hanging="1800"/>
        <w:jc w:val="both"/>
        <w:rPr>
          <w:rFonts w:ascii="Arial" w:hAnsi="Arial" w:cs="Arial"/>
          <w:lang w:val="fr-CA"/>
        </w:rPr>
      </w:pPr>
      <w:r w:rsidRPr="00FD30D2">
        <w:rPr>
          <w:rFonts w:ascii="Arial" w:hAnsi="Arial" w:cs="Arial"/>
          <w:b/>
          <w:bCs/>
          <w:lang w:val="fr-CA"/>
        </w:rPr>
        <w:t xml:space="preserve">Description: </w:t>
      </w:r>
      <w:r w:rsidRPr="00FD30D2">
        <w:rPr>
          <w:rFonts w:ascii="Arial" w:hAnsi="Arial" w:cs="Arial"/>
          <w:b/>
          <w:bCs/>
          <w:lang w:val="fr-CA"/>
        </w:rPr>
        <w:tab/>
      </w:r>
      <w:r w:rsidRPr="00FD30D2">
        <w:rPr>
          <w:rFonts w:ascii="Arial" w:hAnsi="Arial" w:cs="Arial"/>
          <w:b/>
          <w:bCs/>
          <w:lang w:val="fr-CA"/>
        </w:rPr>
        <w:tab/>
      </w:r>
      <w:r w:rsidRPr="00FD30D2">
        <w:rPr>
          <w:rFonts w:ascii="Arial" w:hAnsi="Arial" w:cs="Arial"/>
          <w:lang w:val="fr-CA"/>
        </w:rPr>
        <w:t>Proportions d</w:t>
      </w:r>
      <w:r>
        <w:rPr>
          <w:rFonts w:ascii="Arial" w:hAnsi="Arial" w:cs="Arial"/>
          <w:lang w:val="fr-CA"/>
        </w:rPr>
        <w:t>e ré-</w:t>
      </w:r>
      <w:r w:rsidRPr="00FD30D2">
        <w:rPr>
          <w:rFonts w:ascii="Arial" w:hAnsi="Arial" w:cs="Arial"/>
          <w:lang w:val="fr-CA"/>
        </w:rPr>
        <w:t xml:space="preserve">enfouissement et de mortalité pour les parcelles individuelles du </w:t>
      </w:r>
      <w:proofErr w:type="spellStart"/>
      <w:r w:rsidRPr="00FD30D2">
        <w:rPr>
          <w:rFonts w:ascii="Arial" w:hAnsi="Arial" w:cs="Arial"/>
          <w:lang w:val="fr-CA"/>
        </w:rPr>
        <w:t>mésocosme</w:t>
      </w:r>
      <w:proofErr w:type="spellEnd"/>
      <w:r w:rsidRPr="00FD30D2">
        <w:rPr>
          <w:rFonts w:ascii="Arial" w:hAnsi="Arial" w:cs="Arial"/>
          <w:lang w:val="fr-CA"/>
        </w:rPr>
        <w:t xml:space="preserve"> 48 h après la pêche par rapport à la température moyenne de l'air pendant les quatre heures environ au cours desquelles les </w:t>
      </w:r>
      <w:r>
        <w:rPr>
          <w:rFonts w:ascii="Arial" w:hAnsi="Arial" w:cs="Arial"/>
          <w:lang w:val="fr-CA"/>
        </w:rPr>
        <w:t>myes</w:t>
      </w:r>
      <w:r w:rsidRPr="00FD30D2">
        <w:rPr>
          <w:rFonts w:ascii="Arial" w:hAnsi="Arial" w:cs="Arial"/>
          <w:lang w:val="fr-CA"/>
        </w:rPr>
        <w:t xml:space="preserve"> ont été pêchées dans chacune des cinq expériences (c.-à-d. moyenne des températures horaires de l'air pour chaque expérience dans les données S3).</w:t>
      </w:r>
    </w:p>
    <w:p w14:paraId="4585FE4E" w14:textId="77777777" w:rsidR="0093427A" w:rsidRPr="00FD30D2" w:rsidRDefault="0093427A" w:rsidP="0093427A">
      <w:pPr>
        <w:tabs>
          <w:tab w:val="left" w:pos="2520"/>
        </w:tabs>
        <w:spacing w:line="240" w:lineRule="auto"/>
        <w:ind w:left="1800" w:hanging="1800"/>
        <w:jc w:val="both"/>
        <w:rPr>
          <w:rFonts w:ascii="Arial" w:hAnsi="Arial" w:cs="Arial"/>
          <w:lang w:val="fr-CA"/>
        </w:rPr>
      </w:pPr>
      <w:r w:rsidRPr="00AC3B1E">
        <w:rPr>
          <w:rFonts w:ascii="Arial" w:hAnsi="Arial" w:cs="Arial"/>
          <w:b/>
          <w:bCs/>
          <w:lang w:val="fr-CA"/>
        </w:rPr>
        <w:t>Se rapporte à</w:t>
      </w:r>
      <w:r w:rsidRPr="00FD30D2">
        <w:rPr>
          <w:rFonts w:ascii="Arial" w:hAnsi="Arial" w:cs="Arial"/>
          <w:b/>
          <w:bCs/>
          <w:lang w:val="fr-CA"/>
        </w:rPr>
        <w:t xml:space="preserve">: </w:t>
      </w:r>
      <w:r w:rsidRPr="00FD30D2">
        <w:rPr>
          <w:rFonts w:ascii="Arial" w:hAnsi="Arial" w:cs="Arial"/>
          <w:b/>
          <w:bCs/>
          <w:lang w:val="fr-CA"/>
        </w:rPr>
        <w:tab/>
      </w:r>
      <w:r w:rsidRPr="00FD30D2">
        <w:rPr>
          <w:rFonts w:ascii="Arial" w:hAnsi="Arial" w:cs="Arial"/>
          <w:lang w:val="fr-CA"/>
        </w:rPr>
        <w:t>Figure 4 (Courbes «</w:t>
      </w:r>
      <w:r>
        <w:rPr>
          <w:rFonts w:ascii="Arial" w:hAnsi="Arial" w:cs="Arial"/>
          <w:lang w:val="fr-CA"/>
        </w:rPr>
        <w:t xml:space="preserve"> de ré-enfouissement </w:t>
      </w:r>
      <w:r w:rsidRPr="00FD30D2">
        <w:rPr>
          <w:rFonts w:ascii="Arial" w:hAnsi="Arial" w:cs="Arial"/>
          <w:lang w:val="fr-CA"/>
        </w:rPr>
        <w:t>et de mortalité</w:t>
      </w:r>
      <w:r>
        <w:rPr>
          <w:rFonts w:ascii="Arial" w:hAnsi="Arial" w:cs="Arial"/>
          <w:lang w:val="fr-CA"/>
        </w:rPr>
        <w:t xml:space="preserve"> </w:t>
      </w:r>
      <w:r w:rsidRPr="00FD30D2">
        <w:rPr>
          <w:rFonts w:ascii="Arial" w:hAnsi="Arial" w:cs="Arial"/>
          <w:lang w:val="fr-CA"/>
        </w:rPr>
        <w:t xml:space="preserve">») </w:t>
      </w:r>
    </w:p>
    <w:p w14:paraId="4079CEFA" w14:textId="77777777" w:rsidR="0093427A" w:rsidRPr="00FD30D2" w:rsidRDefault="0093427A" w:rsidP="0093427A">
      <w:pPr>
        <w:tabs>
          <w:tab w:val="left" w:pos="2520"/>
        </w:tabs>
        <w:spacing w:line="240" w:lineRule="auto"/>
        <w:ind w:left="1800" w:hanging="1800"/>
        <w:jc w:val="both"/>
        <w:rPr>
          <w:rFonts w:ascii="Arial" w:hAnsi="Arial" w:cs="Arial"/>
          <w:lang w:val="fr-CA"/>
        </w:rPr>
      </w:pPr>
    </w:p>
    <w:p w14:paraId="1C062217" w14:textId="77777777" w:rsidR="0093427A" w:rsidRPr="00FD30D2" w:rsidRDefault="0093427A" w:rsidP="0093427A">
      <w:pPr>
        <w:tabs>
          <w:tab w:val="left" w:pos="2520"/>
        </w:tabs>
        <w:spacing w:line="240" w:lineRule="auto"/>
        <w:ind w:left="1800" w:hanging="1800"/>
        <w:jc w:val="both"/>
        <w:rPr>
          <w:rFonts w:ascii="Arial" w:hAnsi="Arial" w:cs="Arial"/>
          <w:lang w:val="fr-CA"/>
        </w:rPr>
      </w:pPr>
    </w:p>
    <w:p w14:paraId="32569AF5" w14:textId="77777777" w:rsidR="0093427A" w:rsidRPr="00FD30D2"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275" w:type="dxa"/>
        <w:tblLook w:val="04A0" w:firstRow="1" w:lastRow="0" w:firstColumn="1" w:lastColumn="0" w:noHBand="0" w:noVBand="1"/>
      </w:tblPr>
      <w:tblGrid>
        <w:gridCol w:w="2250"/>
        <w:gridCol w:w="7375"/>
      </w:tblGrid>
      <w:tr w:rsidR="0093427A" w:rsidRPr="00365878" w14:paraId="68348C29" w14:textId="77777777" w:rsidTr="008E05ED">
        <w:trPr>
          <w:trHeight w:val="432"/>
        </w:trPr>
        <w:tc>
          <w:tcPr>
            <w:tcW w:w="2250" w:type="dxa"/>
            <w:vAlign w:val="center"/>
          </w:tcPr>
          <w:p w14:paraId="3F83713C"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309BE889"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E82B49" w14:paraId="0F234BF7" w14:textId="77777777" w:rsidTr="008E05ED">
        <w:trPr>
          <w:trHeight w:val="432"/>
        </w:trPr>
        <w:tc>
          <w:tcPr>
            <w:tcW w:w="2250" w:type="dxa"/>
            <w:vAlign w:val="center"/>
          </w:tcPr>
          <w:p w14:paraId="42F1EA2B"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375" w:type="dxa"/>
            <w:vAlign w:val="center"/>
          </w:tcPr>
          <w:p w14:paraId="55B15554"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Le mois au cours duquel chaque expérience a été menée. Appelé simplement « expérience » dans l'ensemble du document principal.</w:t>
            </w:r>
          </w:p>
        </w:tc>
      </w:tr>
      <w:tr w:rsidR="0093427A" w:rsidRPr="00E82B49" w14:paraId="1DF75BC8" w14:textId="77777777" w:rsidTr="008E05ED">
        <w:trPr>
          <w:trHeight w:val="432"/>
        </w:trPr>
        <w:tc>
          <w:tcPr>
            <w:tcW w:w="2250" w:type="dxa"/>
            <w:vAlign w:val="center"/>
          </w:tcPr>
          <w:p w14:paraId="5825EB0A" w14:textId="77777777" w:rsidR="0093427A" w:rsidRPr="00365878" w:rsidRDefault="0093427A" w:rsidP="008E05ED">
            <w:pPr>
              <w:rPr>
                <w:rFonts w:ascii="Arial" w:hAnsi="Arial" w:cs="Arial"/>
                <w:sz w:val="20"/>
                <w:szCs w:val="20"/>
              </w:rPr>
            </w:pPr>
            <w:proofErr w:type="spellStart"/>
            <w:r>
              <w:rPr>
                <w:rFonts w:ascii="Arial" w:hAnsi="Arial" w:cs="Arial"/>
                <w:sz w:val="20"/>
                <w:szCs w:val="20"/>
              </w:rPr>
              <w:t>exp.temp</w:t>
            </w:r>
            <w:proofErr w:type="spellEnd"/>
          </w:p>
        </w:tc>
        <w:tc>
          <w:tcPr>
            <w:tcW w:w="7375" w:type="dxa"/>
            <w:vAlign w:val="center"/>
          </w:tcPr>
          <w:p w14:paraId="41B6D432"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 xml:space="preserve">Température moyenne de l'air pendant les quatre heures environ au cours desquelles les </w:t>
            </w:r>
            <w:r>
              <w:rPr>
                <w:rFonts w:ascii="Arial" w:hAnsi="Arial" w:cs="Arial"/>
                <w:sz w:val="20"/>
                <w:szCs w:val="20"/>
                <w:lang w:val="fr-CA"/>
              </w:rPr>
              <w:t>myes</w:t>
            </w:r>
            <w:r w:rsidRPr="00FD30D2">
              <w:rPr>
                <w:rFonts w:ascii="Arial" w:hAnsi="Arial" w:cs="Arial"/>
                <w:sz w:val="20"/>
                <w:szCs w:val="20"/>
                <w:lang w:val="fr-CA"/>
              </w:rPr>
              <w:t xml:space="preserve"> ont été pêchées dans chacune des cinq expériences (c.-à-d. moyenne des températures horaires de l'air dans les données S3).  </w:t>
            </w:r>
          </w:p>
        </w:tc>
      </w:tr>
      <w:tr w:rsidR="0093427A" w:rsidRPr="00E82B49" w14:paraId="02D0DF04" w14:textId="77777777" w:rsidTr="008E05ED">
        <w:trPr>
          <w:trHeight w:val="432"/>
        </w:trPr>
        <w:tc>
          <w:tcPr>
            <w:tcW w:w="2250" w:type="dxa"/>
            <w:vAlign w:val="center"/>
          </w:tcPr>
          <w:p w14:paraId="3588C46D" w14:textId="77777777" w:rsidR="0093427A" w:rsidRPr="00365878" w:rsidRDefault="0093427A" w:rsidP="008E05ED">
            <w:pPr>
              <w:rPr>
                <w:rFonts w:ascii="Arial" w:hAnsi="Arial" w:cs="Arial"/>
                <w:sz w:val="20"/>
                <w:szCs w:val="20"/>
              </w:rPr>
            </w:pPr>
            <w:r>
              <w:rPr>
                <w:rFonts w:ascii="Arial" w:hAnsi="Arial" w:cs="Arial"/>
                <w:sz w:val="20"/>
                <w:szCs w:val="20"/>
              </w:rPr>
              <w:t>metric</w:t>
            </w:r>
          </w:p>
        </w:tc>
        <w:tc>
          <w:tcPr>
            <w:tcW w:w="7375" w:type="dxa"/>
            <w:vAlign w:val="center"/>
          </w:tcPr>
          <w:p w14:paraId="5AE448FC"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 xml:space="preserve">Le point final enregistré en référence aux myes. burrowed.48h = myes </w:t>
            </w:r>
            <w:r>
              <w:rPr>
                <w:rFonts w:ascii="Arial" w:hAnsi="Arial" w:cs="Arial"/>
                <w:sz w:val="20"/>
                <w:szCs w:val="20"/>
                <w:lang w:val="fr-CA"/>
              </w:rPr>
              <w:t>ré</w:t>
            </w:r>
            <w:r w:rsidRPr="00FD30D2">
              <w:rPr>
                <w:rFonts w:ascii="Arial" w:hAnsi="Arial" w:cs="Arial"/>
                <w:sz w:val="20"/>
                <w:szCs w:val="20"/>
                <w:lang w:val="fr-CA"/>
              </w:rPr>
              <w:t>enfouies après 48h; dead.48h = myes</w:t>
            </w:r>
            <w:r>
              <w:rPr>
                <w:rFonts w:ascii="Arial" w:hAnsi="Arial" w:cs="Arial"/>
                <w:sz w:val="20"/>
                <w:szCs w:val="20"/>
                <w:lang w:val="fr-CA"/>
              </w:rPr>
              <w:t xml:space="preserve"> mortes après</w:t>
            </w:r>
            <w:r w:rsidRPr="00FD30D2">
              <w:rPr>
                <w:rFonts w:ascii="Arial" w:hAnsi="Arial" w:cs="Arial"/>
                <w:sz w:val="20"/>
                <w:szCs w:val="20"/>
                <w:lang w:val="fr-CA"/>
              </w:rPr>
              <w:t xml:space="preserve"> 48h.</w:t>
            </w:r>
          </w:p>
        </w:tc>
      </w:tr>
      <w:tr w:rsidR="0093427A" w:rsidRPr="00E82B49" w14:paraId="3B02AAE2" w14:textId="77777777" w:rsidTr="008E05ED">
        <w:trPr>
          <w:trHeight w:val="432"/>
        </w:trPr>
        <w:tc>
          <w:tcPr>
            <w:tcW w:w="2250" w:type="dxa"/>
            <w:vAlign w:val="center"/>
          </w:tcPr>
          <w:p w14:paraId="22084C69" w14:textId="77777777" w:rsidR="0093427A" w:rsidRPr="00365878" w:rsidRDefault="0093427A" w:rsidP="008E05ED">
            <w:pPr>
              <w:rPr>
                <w:rFonts w:ascii="Arial" w:hAnsi="Arial" w:cs="Arial"/>
                <w:sz w:val="20"/>
                <w:szCs w:val="20"/>
              </w:rPr>
            </w:pPr>
            <w:r>
              <w:rPr>
                <w:rFonts w:ascii="Arial" w:hAnsi="Arial" w:cs="Arial"/>
                <w:sz w:val="20"/>
                <w:szCs w:val="20"/>
              </w:rPr>
              <w:t>proportion</w:t>
            </w:r>
          </w:p>
        </w:tc>
        <w:tc>
          <w:tcPr>
            <w:tcW w:w="7375" w:type="dxa"/>
            <w:vAlign w:val="center"/>
          </w:tcPr>
          <w:p w14:paraId="33681537" w14:textId="77777777" w:rsidR="0093427A" w:rsidRPr="00FD30D2" w:rsidRDefault="0093427A" w:rsidP="008E05ED">
            <w:pPr>
              <w:rPr>
                <w:rFonts w:ascii="Arial" w:hAnsi="Arial" w:cs="Arial"/>
                <w:sz w:val="20"/>
                <w:szCs w:val="20"/>
                <w:lang w:val="fr-CA"/>
              </w:rPr>
            </w:pPr>
            <w:r w:rsidRPr="00FD30D2">
              <w:rPr>
                <w:rFonts w:ascii="Arial" w:hAnsi="Arial" w:cs="Arial"/>
                <w:sz w:val="20"/>
                <w:szCs w:val="20"/>
                <w:lang w:val="fr-CA"/>
              </w:rPr>
              <w:t>La proportion numérique de myes soit réenfouies (</w:t>
            </w:r>
            <w:r w:rsidRPr="00FD30D2">
              <w:rPr>
                <w:rFonts w:ascii="Arial" w:hAnsi="Arial" w:cs="Arial"/>
                <w:i/>
                <w:iCs/>
                <w:sz w:val="20"/>
                <w:szCs w:val="20"/>
                <w:lang w:val="fr-CA"/>
              </w:rPr>
              <w:t>mesure</w:t>
            </w:r>
            <w:r w:rsidRPr="00FD30D2">
              <w:rPr>
                <w:rFonts w:ascii="Arial" w:hAnsi="Arial" w:cs="Arial"/>
                <w:sz w:val="20"/>
                <w:szCs w:val="20"/>
                <w:lang w:val="fr-CA"/>
              </w:rPr>
              <w:t>: burrowed.48h) ou morte (</w:t>
            </w:r>
            <w:r w:rsidRPr="00FD30D2">
              <w:rPr>
                <w:rFonts w:ascii="Arial" w:hAnsi="Arial" w:cs="Arial"/>
                <w:i/>
                <w:iCs/>
                <w:sz w:val="20"/>
                <w:szCs w:val="20"/>
                <w:lang w:val="fr-CA"/>
              </w:rPr>
              <w:t>me</w:t>
            </w:r>
            <w:r>
              <w:rPr>
                <w:rFonts w:ascii="Arial" w:hAnsi="Arial" w:cs="Arial"/>
                <w:i/>
                <w:iCs/>
                <w:sz w:val="20"/>
                <w:szCs w:val="20"/>
                <w:lang w:val="fr-CA"/>
              </w:rPr>
              <w:t>sure</w:t>
            </w:r>
            <w:r w:rsidRPr="00FD30D2">
              <w:rPr>
                <w:rFonts w:ascii="Arial" w:hAnsi="Arial" w:cs="Arial"/>
                <w:sz w:val="20"/>
                <w:szCs w:val="20"/>
                <w:lang w:val="fr-CA"/>
              </w:rPr>
              <w:t>:</w:t>
            </w:r>
            <w:r w:rsidRPr="00FD30D2">
              <w:rPr>
                <w:rFonts w:ascii="Arial" w:hAnsi="Arial" w:cs="Arial"/>
                <w:i/>
                <w:iCs/>
                <w:sz w:val="20"/>
                <w:szCs w:val="20"/>
                <w:lang w:val="fr-CA"/>
              </w:rPr>
              <w:t xml:space="preserve"> </w:t>
            </w:r>
            <w:r w:rsidRPr="00FD30D2">
              <w:rPr>
                <w:rFonts w:ascii="Arial" w:hAnsi="Arial" w:cs="Arial"/>
                <w:sz w:val="20"/>
                <w:szCs w:val="20"/>
                <w:lang w:val="fr-CA"/>
              </w:rPr>
              <w:t xml:space="preserve">dead.48h) pour chaque parcelle du </w:t>
            </w:r>
            <w:proofErr w:type="spellStart"/>
            <w:r w:rsidRPr="00FD30D2">
              <w:rPr>
                <w:rFonts w:ascii="Arial" w:hAnsi="Arial" w:cs="Arial"/>
                <w:sz w:val="20"/>
                <w:szCs w:val="20"/>
                <w:lang w:val="fr-CA"/>
              </w:rPr>
              <w:t>mésocosme</w:t>
            </w:r>
            <w:proofErr w:type="spellEnd"/>
            <w:r w:rsidRPr="00FD30D2">
              <w:rPr>
                <w:rFonts w:ascii="Arial" w:hAnsi="Arial" w:cs="Arial"/>
                <w:sz w:val="20"/>
                <w:szCs w:val="20"/>
                <w:lang w:val="fr-CA"/>
              </w:rPr>
              <w:t xml:space="preserve"> après 48 h.</w:t>
            </w:r>
          </w:p>
        </w:tc>
      </w:tr>
    </w:tbl>
    <w:p w14:paraId="70627A03" w14:textId="77777777" w:rsidR="0093427A" w:rsidRPr="0093427A" w:rsidRDefault="0093427A" w:rsidP="0093427A">
      <w:pPr>
        <w:rPr>
          <w:rFonts w:ascii="Arial" w:hAnsi="Arial" w:cs="Arial"/>
          <w:lang w:val="fr-FR"/>
        </w:rPr>
      </w:pPr>
      <w:r w:rsidRPr="0093427A">
        <w:rPr>
          <w:rFonts w:ascii="Arial" w:hAnsi="Arial" w:cs="Arial"/>
          <w:lang w:val="fr-FR"/>
        </w:rPr>
        <w:br w:type="page"/>
      </w:r>
    </w:p>
    <w:p w14:paraId="0CEFC419"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6</w:t>
      </w:r>
      <w:r w:rsidRPr="00AC3B1E">
        <w:rPr>
          <w:rFonts w:ascii="Arial" w:hAnsi="Arial" w:cs="Arial"/>
          <w:b/>
          <w:bCs/>
          <w:sz w:val="28"/>
          <w:szCs w:val="28"/>
          <w:lang w:val="fr-CA"/>
        </w:rPr>
        <w:t xml:space="preserve"> data.csv</w:t>
      </w:r>
    </w:p>
    <w:p w14:paraId="6542A20F" w14:textId="77777777" w:rsidR="0093427A" w:rsidRPr="00FD30D2" w:rsidRDefault="0093427A" w:rsidP="0093427A">
      <w:pPr>
        <w:tabs>
          <w:tab w:val="left" w:pos="630"/>
          <w:tab w:val="left" w:pos="1710"/>
        </w:tabs>
        <w:spacing w:line="240" w:lineRule="auto"/>
        <w:ind w:left="1800" w:hanging="1800"/>
        <w:jc w:val="both"/>
        <w:rPr>
          <w:rFonts w:ascii="Arial" w:hAnsi="Arial" w:cs="Arial"/>
          <w:lang w:val="fr-CA"/>
        </w:rPr>
      </w:pPr>
      <w:r w:rsidRPr="00FD30D2">
        <w:rPr>
          <w:rFonts w:ascii="Arial" w:hAnsi="Arial" w:cs="Arial"/>
          <w:b/>
          <w:bCs/>
          <w:lang w:val="fr-CA"/>
        </w:rPr>
        <w:t xml:space="preserve">Description: </w:t>
      </w:r>
      <w:r w:rsidRPr="00FD30D2">
        <w:rPr>
          <w:rFonts w:ascii="Arial" w:hAnsi="Arial" w:cs="Arial"/>
          <w:b/>
          <w:bCs/>
          <w:lang w:val="fr-CA"/>
        </w:rPr>
        <w:tab/>
      </w:r>
      <w:r w:rsidRPr="00FD30D2">
        <w:rPr>
          <w:rFonts w:ascii="Arial" w:hAnsi="Arial" w:cs="Arial"/>
          <w:b/>
          <w:bCs/>
          <w:lang w:val="fr-CA"/>
        </w:rPr>
        <w:tab/>
      </w:r>
      <w:r w:rsidRPr="00983EBF">
        <w:rPr>
          <w:rFonts w:ascii="Arial" w:hAnsi="Arial" w:cs="Arial"/>
          <w:lang w:val="fr-CA"/>
        </w:rPr>
        <w:t xml:space="preserve">Données sur les prises de crabe du programme de surveillance du crabe au parc national </w:t>
      </w:r>
      <w:proofErr w:type="spellStart"/>
      <w:r w:rsidRPr="00983EBF">
        <w:rPr>
          <w:rFonts w:ascii="Arial" w:hAnsi="Arial" w:cs="Arial"/>
          <w:lang w:val="fr-CA"/>
        </w:rPr>
        <w:t>Kouchibouguac</w:t>
      </w:r>
      <w:proofErr w:type="spellEnd"/>
      <w:r w:rsidRPr="00983EBF">
        <w:rPr>
          <w:rFonts w:ascii="Arial" w:hAnsi="Arial" w:cs="Arial"/>
          <w:lang w:val="fr-CA"/>
        </w:rPr>
        <w:t xml:space="preserve"> de 2019 à 2024.</w:t>
      </w:r>
    </w:p>
    <w:p w14:paraId="48501561" w14:textId="77777777" w:rsidR="0093427A" w:rsidRPr="00FD30D2" w:rsidRDefault="0093427A" w:rsidP="0093427A">
      <w:pPr>
        <w:tabs>
          <w:tab w:val="left" w:pos="2520"/>
        </w:tabs>
        <w:spacing w:line="240" w:lineRule="auto"/>
        <w:ind w:left="1800" w:hanging="1800"/>
        <w:jc w:val="both"/>
        <w:rPr>
          <w:rFonts w:ascii="Arial" w:hAnsi="Arial" w:cs="Arial"/>
          <w:lang w:val="fr-CA"/>
        </w:rPr>
      </w:pPr>
      <w:r w:rsidRPr="00AC3B1E">
        <w:rPr>
          <w:rFonts w:ascii="Arial" w:hAnsi="Arial" w:cs="Arial"/>
          <w:b/>
          <w:bCs/>
          <w:lang w:val="fr-CA"/>
        </w:rPr>
        <w:t>Se rapporte à</w:t>
      </w:r>
      <w:r w:rsidRPr="00FD30D2">
        <w:rPr>
          <w:rFonts w:ascii="Arial" w:hAnsi="Arial" w:cs="Arial"/>
          <w:b/>
          <w:bCs/>
          <w:lang w:val="fr-CA"/>
        </w:rPr>
        <w:t xml:space="preserve">: </w:t>
      </w:r>
      <w:r w:rsidRPr="00FD30D2">
        <w:rPr>
          <w:rFonts w:ascii="Arial" w:hAnsi="Arial" w:cs="Arial"/>
          <w:b/>
          <w:bCs/>
          <w:lang w:val="fr-CA"/>
        </w:rPr>
        <w:tab/>
      </w:r>
      <w:r w:rsidRPr="00FD30D2">
        <w:rPr>
          <w:rFonts w:ascii="Arial" w:hAnsi="Arial" w:cs="Arial"/>
          <w:lang w:val="fr-CA"/>
        </w:rPr>
        <w:t xml:space="preserve">Figure </w:t>
      </w:r>
      <w:r>
        <w:rPr>
          <w:rFonts w:ascii="Arial" w:hAnsi="Arial" w:cs="Arial"/>
          <w:lang w:val="fr-CA"/>
        </w:rPr>
        <w:t>S1</w:t>
      </w:r>
      <w:r w:rsidRPr="00FD30D2">
        <w:rPr>
          <w:rFonts w:ascii="Arial" w:hAnsi="Arial" w:cs="Arial"/>
          <w:lang w:val="fr-CA"/>
        </w:rPr>
        <w:t xml:space="preserve"> </w:t>
      </w:r>
    </w:p>
    <w:p w14:paraId="435114B6" w14:textId="77777777" w:rsidR="0093427A" w:rsidRPr="00983EBF" w:rsidRDefault="0093427A" w:rsidP="0093427A">
      <w:pPr>
        <w:rPr>
          <w:rFonts w:ascii="Arial" w:hAnsi="Arial" w:cs="Arial"/>
          <w:b/>
          <w:bCs/>
          <w:lang w:val="fr-CA"/>
        </w:rPr>
      </w:pPr>
    </w:p>
    <w:p w14:paraId="1894683B" w14:textId="77777777" w:rsidR="0093427A" w:rsidRPr="00983EBF" w:rsidRDefault="0093427A" w:rsidP="0093427A">
      <w:pPr>
        <w:rPr>
          <w:rFonts w:ascii="Arial" w:hAnsi="Arial" w:cs="Arial"/>
          <w:b/>
          <w:bCs/>
          <w:lang w:val="fr-CA"/>
        </w:rPr>
      </w:pPr>
    </w:p>
    <w:p w14:paraId="106F584F" w14:textId="77777777" w:rsidR="0093427A" w:rsidRPr="00983EBF" w:rsidRDefault="0093427A" w:rsidP="0093427A">
      <w:pPr>
        <w:rPr>
          <w:rFonts w:ascii="Arial" w:hAnsi="Arial" w:cs="Arial"/>
          <w:b/>
          <w:bCs/>
          <w:lang w:val="fr-CA"/>
        </w:rPr>
      </w:pPr>
    </w:p>
    <w:tbl>
      <w:tblPr>
        <w:tblStyle w:val="TableGrid"/>
        <w:tblW w:w="9720" w:type="dxa"/>
        <w:tblInd w:w="-275" w:type="dxa"/>
        <w:tblLook w:val="04A0" w:firstRow="1" w:lastRow="0" w:firstColumn="1" w:lastColumn="0" w:noHBand="0" w:noVBand="1"/>
      </w:tblPr>
      <w:tblGrid>
        <w:gridCol w:w="2250"/>
        <w:gridCol w:w="7470"/>
      </w:tblGrid>
      <w:tr w:rsidR="0093427A" w:rsidRPr="00983EBF" w14:paraId="50A170C0" w14:textId="77777777" w:rsidTr="008E05ED">
        <w:trPr>
          <w:trHeight w:val="432"/>
        </w:trPr>
        <w:tc>
          <w:tcPr>
            <w:tcW w:w="2250" w:type="dxa"/>
            <w:vAlign w:val="center"/>
          </w:tcPr>
          <w:p w14:paraId="1A9B7D02" w14:textId="77777777" w:rsidR="0093427A" w:rsidRPr="00983EBF" w:rsidRDefault="0093427A" w:rsidP="008E05ED">
            <w:pPr>
              <w:rPr>
                <w:rFonts w:ascii="Arial" w:hAnsi="Arial" w:cs="Arial"/>
                <w:b/>
                <w:bCs/>
                <w:sz w:val="20"/>
                <w:szCs w:val="20"/>
              </w:rPr>
            </w:pPr>
            <w:r w:rsidRPr="00983EBF">
              <w:rPr>
                <w:rFonts w:ascii="Arial" w:hAnsi="Arial" w:cs="Arial"/>
                <w:b/>
                <w:bCs/>
                <w:sz w:val="20"/>
                <w:szCs w:val="20"/>
              </w:rPr>
              <w:t xml:space="preserve">Nom de la </w:t>
            </w:r>
            <w:proofErr w:type="spellStart"/>
            <w:r w:rsidRPr="00983EBF">
              <w:rPr>
                <w:rFonts w:ascii="Arial" w:hAnsi="Arial" w:cs="Arial"/>
                <w:b/>
                <w:bCs/>
                <w:sz w:val="20"/>
                <w:szCs w:val="20"/>
              </w:rPr>
              <w:t>colonne</w:t>
            </w:r>
            <w:proofErr w:type="spellEnd"/>
          </w:p>
        </w:tc>
        <w:tc>
          <w:tcPr>
            <w:tcW w:w="7470" w:type="dxa"/>
            <w:vAlign w:val="center"/>
          </w:tcPr>
          <w:p w14:paraId="5A1772F1" w14:textId="77777777" w:rsidR="0093427A" w:rsidRPr="00983EBF" w:rsidRDefault="0093427A" w:rsidP="008E05ED">
            <w:pPr>
              <w:rPr>
                <w:rFonts w:ascii="Arial" w:hAnsi="Arial" w:cs="Arial"/>
                <w:b/>
                <w:bCs/>
                <w:sz w:val="20"/>
                <w:szCs w:val="20"/>
              </w:rPr>
            </w:pPr>
            <w:r w:rsidRPr="00983EBF">
              <w:rPr>
                <w:rFonts w:ascii="Arial" w:hAnsi="Arial" w:cs="Arial"/>
                <w:b/>
                <w:bCs/>
                <w:sz w:val="20"/>
                <w:szCs w:val="20"/>
              </w:rPr>
              <w:t>Description</w:t>
            </w:r>
          </w:p>
        </w:tc>
      </w:tr>
      <w:tr w:rsidR="0093427A" w:rsidRPr="00E82B49" w14:paraId="16F27C20" w14:textId="77777777" w:rsidTr="008E05ED">
        <w:trPr>
          <w:trHeight w:val="432"/>
        </w:trPr>
        <w:tc>
          <w:tcPr>
            <w:tcW w:w="2250" w:type="dxa"/>
            <w:vAlign w:val="center"/>
          </w:tcPr>
          <w:p w14:paraId="5C6F507D" w14:textId="77777777" w:rsidR="0093427A" w:rsidRPr="00983EBF" w:rsidRDefault="0093427A" w:rsidP="008E05ED">
            <w:pPr>
              <w:rPr>
                <w:rFonts w:ascii="Arial" w:hAnsi="Arial" w:cs="Arial"/>
                <w:sz w:val="20"/>
                <w:szCs w:val="20"/>
              </w:rPr>
            </w:pPr>
            <w:r w:rsidRPr="00983EBF">
              <w:rPr>
                <w:rFonts w:ascii="Arial" w:hAnsi="Arial" w:cs="Arial"/>
                <w:sz w:val="20"/>
                <w:szCs w:val="20"/>
              </w:rPr>
              <w:t>year</w:t>
            </w:r>
          </w:p>
        </w:tc>
        <w:tc>
          <w:tcPr>
            <w:tcW w:w="7470" w:type="dxa"/>
            <w:vAlign w:val="center"/>
          </w:tcPr>
          <w:p w14:paraId="356FA3FA"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L'année de collecte des données pour le programme de surveillance.</w:t>
            </w:r>
          </w:p>
        </w:tc>
      </w:tr>
      <w:tr w:rsidR="0093427A" w:rsidRPr="00E82B49" w14:paraId="0348AAC1" w14:textId="77777777" w:rsidTr="008E05ED">
        <w:trPr>
          <w:trHeight w:val="432"/>
        </w:trPr>
        <w:tc>
          <w:tcPr>
            <w:tcW w:w="2250" w:type="dxa"/>
            <w:vAlign w:val="center"/>
          </w:tcPr>
          <w:p w14:paraId="6F9083FB"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julian.date</w:t>
            </w:r>
            <w:proofErr w:type="spellEnd"/>
          </w:p>
        </w:tc>
        <w:tc>
          <w:tcPr>
            <w:tcW w:w="7470" w:type="dxa"/>
            <w:vAlign w:val="center"/>
          </w:tcPr>
          <w:p w14:paraId="16242268"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La date julienne correspondant à la date de collecte des données au cours de chaque année.</w:t>
            </w:r>
          </w:p>
        </w:tc>
      </w:tr>
      <w:tr w:rsidR="0093427A" w:rsidRPr="00E82B49" w14:paraId="1759672C" w14:textId="77777777" w:rsidTr="008E05ED">
        <w:trPr>
          <w:trHeight w:val="432"/>
        </w:trPr>
        <w:tc>
          <w:tcPr>
            <w:tcW w:w="2250" w:type="dxa"/>
            <w:vAlign w:val="center"/>
          </w:tcPr>
          <w:p w14:paraId="15CB5FB8"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days.fished</w:t>
            </w:r>
            <w:proofErr w:type="spellEnd"/>
          </w:p>
        </w:tc>
        <w:tc>
          <w:tcPr>
            <w:tcW w:w="7470" w:type="dxa"/>
            <w:vAlign w:val="center"/>
          </w:tcPr>
          <w:p w14:paraId="3623D2C4"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Nombre de jours pendant lesquels les casiers ont été déployés pour la pêche aux crabes.</w:t>
            </w:r>
          </w:p>
        </w:tc>
      </w:tr>
      <w:tr w:rsidR="0093427A" w:rsidRPr="00E82B49" w14:paraId="7479D762" w14:textId="77777777" w:rsidTr="008E05ED">
        <w:trPr>
          <w:trHeight w:val="432"/>
        </w:trPr>
        <w:tc>
          <w:tcPr>
            <w:tcW w:w="2250" w:type="dxa"/>
            <w:vAlign w:val="center"/>
          </w:tcPr>
          <w:p w14:paraId="5BD7BEC7"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avg.mucrab</w:t>
            </w:r>
            <w:proofErr w:type="spellEnd"/>
          </w:p>
        </w:tc>
        <w:tc>
          <w:tcPr>
            <w:tcW w:w="7470" w:type="dxa"/>
            <w:vAlign w:val="center"/>
          </w:tcPr>
          <w:p w14:paraId="7EBEB02E"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Capture moyenne de crabes de vase (</w:t>
            </w:r>
            <w:proofErr w:type="spellStart"/>
            <w:r w:rsidRPr="00983EBF">
              <w:rPr>
                <w:rFonts w:ascii="Arial" w:hAnsi="Arial" w:cs="Arial"/>
                <w:i/>
                <w:iCs/>
                <w:sz w:val="20"/>
                <w:szCs w:val="20"/>
                <w:lang w:val="fr-FR"/>
              </w:rPr>
              <w:t>Panopeus</w:t>
            </w:r>
            <w:proofErr w:type="spellEnd"/>
            <w:r w:rsidRPr="00983EBF">
              <w:rPr>
                <w:rFonts w:ascii="Arial" w:hAnsi="Arial" w:cs="Arial"/>
                <w:i/>
                <w:iCs/>
                <w:sz w:val="20"/>
                <w:szCs w:val="20"/>
                <w:lang w:val="fr-FR"/>
              </w:rPr>
              <w:t xml:space="preserve"> </w:t>
            </w:r>
            <w:proofErr w:type="spellStart"/>
            <w:r w:rsidRPr="00983EBF">
              <w:rPr>
                <w:rFonts w:ascii="Arial" w:hAnsi="Arial" w:cs="Arial"/>
                <w:i/>
                <w:iCs/>
                <w:sz w:val="20"/>
                <w:szCs w:val="20"/>
                <w:lang w:val="fr-FR"/>
              </w:rPr>
              <w:t>herbstii</w:t>
            </w:r>
            <w:proofErr w:type="spellEnd"/>
            <w:r w:rsidRPr="00983EBF">
              <w:rPr>
                <w:rFonts w:ascii="Arial" w:hAnsi="Arial" w:cs="Arial"/>
                <w:sz w:val="20"/>
                <w:szCs w:val="20"/>
                <w:lang w:val="fr-FR"/>
              </w:rPr>
              <w:t xml:space="preserve">) pour un jour d'échantillonnage donné au cours d'une année donnée. Calculée comme suit : </w:t>
            </w:r>
            <w:r w:rsidRPr="00983EBF">
              <w:rPr>
                <w:rFonts w:ascii="Arial" w:hAnsi="Arial" w:cs="Arial"/>
                <w:i/>
                <w:iCs/>
                <w:sz w:val="20"/>
                <w:szCs w:val="20"/>
                <w:lang w:val="fr-FR"/>
              </w:rPr>
              <w:t>captures de crabes de vase ÷ nombre de casiers déployés</w:t>
            </w:r>
            <w:r w:rsidRPr="00983EBF">
              <w:rPr>
                <w:rFonts w:ascii="Arial" w:hAnsi="Arial" w:cs="Arial"/>
                <w:sz w:val="20"/>
                <w:szCs w:val="20"/>
                <w:lang w:val="fr-FR"/>
              </w:rPr>
              <w:t xml:space="preserve">.  </w:t>
            </w:r>
          </w:p>
        </w:tc>
      </w:tr>
      <w:tr w:rsidR="0093427A" w:rsidRPr="00E82B49" w14:paraId="2C9C6ABC" w14:textId="77777777" w:rsidTr="008E05ED">
        <w:trPr>
          <w:trHeight w:val="432"/>
        </w:trPr>
        <w:tc>
          <w:tcPr>
            <w:tcW w:w="2250" w:type="dxa"/>
            <w:vAlign w:val="center"/>
          </w:tcPr>
          <w:p w14:paraId="0148C26B"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avg.rockcrab</w:t>
            </w:r>
            <w:proofErr w:type="spellEnd"/>
          </w:p>
        </w:tc>
        <w:tc>
          <w:tcPr>
            <w:tcW w:w="7470" w:type="dxa"/>
            <w:vAlign w:val="center"/>
          </w:tcPr>
          <w:p w14:paraId="5F572111"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Capture moyenne de crabes de roche (</w:t>
            </w:r>
            <w:r w:rsidRPr="00983EBF">
              <w:rPr>
                <w:rFonts w:ascii="Arial" w:hAnsi="Arial" w:cs="Arial"/>
                <w:i/>
                <w:iCs/>
                <w:sz w:val="20"/>
                <w:szCs w:val="20"/>
                <w:lang w:val="fr-FR"/>
              </w:rPr>
              <w:t xml:space="preserve">Cancer </w:t>
            </w:r>
            <w:proofErr w:type="spellStart"/>
            <w:r w:rsidRPr="00983EBF">
              <w:rPr>
                <w:rFonts w:ascii="Arial" w:hAnsi="Arial" w:cs="Arial"/>
                <w:i/>
                <w:iCs/>
                <w:sz w:val="20"/>
                <w:szCs w:val="20"/>
                <w:lang w:val="fr-FR"/>
              </w:rPr>
              <w:t>irroratus</w:t>
            </w:r>
            <w:proofErr w:type="spellEnd"/>
            <w:r w:rsidRPr="00983EBF">
              <w:rPr>
                <w:rFonts w:ascii="Arial" w:hAnsi="Arial" w:cs="Arial"/>
                <w:sz w:val="20"/>
                <w:szCs w:val="20"/>
                <w:lang w:val="fr-FR"/>
              </w:rPr>
              <w:t xml:space="preserve">) pour un jour d'échantillonnage donné au cours d'une année donnée. Calculée comme suit : </w:t>
            </w:r>
            <w:r w:rsidRPr="00983EBF">
              <w:rPr>
                <w:rFonts w:ascii="Arial" w:hAnsi="Arial" w:cs="Arial"/>
                <w:i/>
                <w:iCs/>
                <w:sz w:val="20"/>
                <w:szCs w:val="20"/>
                <w:lang w:val="fr-FR"/>
              </w:rPr>
              <w:t>captures de crabes de roche ÷ nombre de casiers déployés</w:t>
            </w:r>
            <w:r w:rsidRPr="00983EBF">
              <w:rPr>
                <w:rFonts w:ascii="Arial" w:hAnsi="Arial" w:cs="Arial"/>
                <w:sz w:val="20"/>
                <w:szCs w:val="20"/>
                <w:lang w:val="fr-FR"/>
              </w:rPr>
              <w:t>.</w:t>
            </w:r>
          </w:p>
        </w:tc>
      </w:tr>
      <w:tr w:rsidR="0093427A" w:rsidRPr="00E82B49" w14:paraId="6AABD8D5" w14:textId="77777777" w:rsidTr="008E05ED">
        <w:trPr>
          <w:trHeight w:val="432"/>
        </w:trPr>
        <w:tc>
          <w:tcPr>
            <w:tcW w:w="2250" w:type="dxa"/>
            <w:vAlign w:val="center"/>
          </w:tcPr>
          <w:p w14:paraId="07B78046"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avg.rgreencrab</w:t>
            </w:r>
            <w:proofErr w:type="spellEnd"/>
          </w:p>
        </w:tc>
        <w:tc>
          <w:tcPr>
            <w:tcW w:w="7470" w:type="dxa"/>
            <w:vAlign w:val="center"/>
          </w:tcPr>
          <w:p w14:paraId="25C0A5F8"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Moyenne des captures de crabes verts (</w:t>
            </w:r>
            <w:proofErr w:type="spellStart"/>
            <w:r w:rsidRPr="00983EBF">
              <w:rPr>
                <w:rFonts w:ascii="Arial" w:hAnsi="Arial" w:cs="Arial"/>
                <w:i/>
                <w:iCs/>
                <w:sz w:val="20"/>
                <w:szCs w:val="20"/>
                <w:lang w:val="fr-FR"/>
              </w:rPr>
              <w:t>Carcinus</w:t>
            </w:r>
            <w:proofErr w:type="spellEnd"/>
            <w:r w:rsidRPr="00983EBF">
              <w:rPr>
                <w:rFonts w:ascii="Arial" w:hAnsi="Arial" w:cs="Arial"/>
                <w:i/>
                <w:iCs/>
                <w:sz w:val="20"/>
                <w:szCs w:val="20"/>
                <w:lang w:val="fr-FR"/>
              </w:rPr>
              <w:t xml:space="preserve"> </w:t>
            </w:r>
            <w:proofErr w:type="spellStart"/>
            <w:r w:rsidRPr="00983EBF">
              <w:rPr>
                <w:rFonts w:ascii="Arial" w:hAnsi="Arial" w:cs="Arial"/>
                <w:i/>
                <w:iCs/>
                <w:sz w:val="20"/>
                <w:szCs w:val="20"/>
                <w:lang w:val="fr-FR"/>
              </w:rPr>
              <w:t>maenas</w:t>
            </w:r>
            <w:proofErr w:type="spellEnd"/>
            <w:r w:rsidRPr="00983EBF">
              <w:rPr>
                <w:rFonts w:ascii="Arial" w:hAnsi="Arial" w:cs="Arial"/>
                <w:sz w:val="20"/>
                <w:szCs w:val="20"/>
                <w:lang w:val="fr-FR"/>
              </w:rPr>
              <w:t xml:space="preserve">) pour un jour d'échantillonnage donné au cours d'une année donnée. Calculée comme suit : </w:t>
            </w:r>
            <w:r w:rsidRPr="00983EBF">
              <w:rPr>
                <w:rFonts w:ascii="Arial" w:hAnsi="Arial" w:cs="Arial"/>
                <w:i/>
                <w:iCs/>
                <w:sz w:val="20"/>
                <w:szCs w:val="20"/>
                <w:lang w:val="fr-FR"/>
              </w:rPr>
              <w:t>captures de crabes verts ÷ nombre de casiers déployés</w:t>
            </w:r>
            <w:r w:rsidRPr="00983EBF">
              <w:rPr>
                <w:rFonts w:ascii="Arial" w:hAnsi="Arial" w:cs="Arial"/>
                <w:sz w:val="20"/>
                <w:szCs w:val="20"/>
                <w:lang w:val="fr-FR"/>
              </w:rPr>
              <w:t>.</w:t>
            </w:r>
          </w:p>
        </w:tc>
      </w:tr>
      <w:tr w:rsidR="0093427A" w:rsidRPr="00E82B49" w14:paraId="0317403C" w14:textId="77777777" w:rsidTr="008E05ED">
        <w:trPr>
          <w:trHeight w:val="432"/>
        </w:trPr>
        <w:tc>
          <w:tcPr>
            <w:tcW w:w="2250" w:type="dxa"/>
            <w:vAlign w:val="center"/>
          </w:tcPr>
          <w:p w14:paraId="5DAA56FE"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avg.total.crab</w:t>
            </w:r>
            <w:proofErr w:type="spellEnd"/>
          </w:p>
        </w:tc>
        <w:tc>
          <w:tcPr>
            <w:tcW w:w="7470" w:type="dxa"/>
            <w:vAlign w:val="center"/>
          </w:tcPr>
          <w:p w14:paraId="6AD83286"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 xml:space="preserve">Capture moyenne de toutes les espèces de crabes pour un jour d'échantillonnage donné au cours d'une année donnée. Calculée comme suit : </w:t>
            </w:r>
            <w:r w:rsidRPr="00983EBF">
              <w:rPr>
                <w:rFonts w:ascii="Arial" w:hAnsi="Arial" w:cs="Arial"/>
                <w:i/>
                <w:iCs/>
                <w:sz w:val="20"/>
                <w:szCs w:val="20"/>
                <w:lang w:val="fr-FR"/>
              </w:rPr>
              <w:t>captures totales de crabes ÷ nombre de casiers déployés</w:t>
            </w:r>
            <w:r w:rsidRPr="00983EBF">
              <w:rPr>
                <w:rFonts w:ascii="Arial" w:hAnsi="Arial" w:cs="Arial"/>
                <w:sz w:val="20"/>
                <w:szCs w:val="20"/>
                <w:lang w:val="fr-FR"/>
              </w:rPr>
              <w:t>.</w:t>
            </w:r>
          </w:p>
        </w:tc>
      </w:tr>
      <w:tr w:rsidR="0093427A" w:rsidRPr="00E82B49" w14:paraId="24AC2A8F" w14:textId="77777777" w:rsidTr="008E05ED">
        <w:trPr>
          <w:trHeight w:val="432"/>
        </w:trPr>
        <w:tc>
          <w:tcPr>
            <w:tcW w:w="2250" w:type="dxa"/>
            <w:vAlign w:val="center"/>
          </w:tcPr>
          <w:p w14:paraId="2E07F386" w14:textId="77777777" w:rsidR="0093427A" w:rsidRPr="00983EBF" w:rsidRDefault="0093427A" w:rsidP="008E05ED">
            <w:pPr>
              <w:rPr>
                <w:rFonts w:ascii="Arial" w:hAnsi="Arial" w:cs="Arial"/>
                <w:sz w:val="20"/>
                <w:szCs w:val="20"/>
              </w:rPr>
            </w:pPr>
            <w:proofErr w:type="spellStart"/>
            <w:r w:rsidRPr="00983EBF">
              <w:rPr>
                <w:rFonts w:ascii="Arial" w:hAnsi="Arial" w:cs="Arial"/>
                <w:sz w:val="20"/>
                <w:szCs w:val="20"/>
              </w:rPr>
              <w:t>avg.cpue</w:t>
            </w:r>
            <w:proofErr w:type="spellEnd"/>
          </w:p>
        </w:tc>
        <w:tc>
          <w:tcPr>
            <w:tcW w:w="7470" w:type="dxa"/>
            <w:vAlign w:val="center"/>
          </w:tcPr>
          <w:p w14:paraId="0216183A" w14:textId="77777777" w:rsidR="0093427A" w:rsidRPr="00983EBF" w:rsidRDefault="0093427A" w:rsidP="008E05ED">
            <w:pPr>
              <w:rPr>
                <w:rFonts w:ascii="Arial" w:hAnsi="Arial" w:cs="Arial"/>
                <w:sz w:val="20"/>
                <w:szCs w:val="20"/>
                <w:lang w:val="fr-FR"/>
              </w:rPr>
            </w:pPr>
            <w:r w:rsidRPr="00983EBF">
              <w:rPr>
                <w:rFonts w:ascii="Arial" w:hAnsi="Arial" w:cs="Arial"/>
                <w:sz w:val="20"/>
                <w:szCs w:val="20"/>
                <w:lang w:val="fr-FR"/>
              </w:rPr>
              <w:t xml:space="preserve">La capture moyenne par unité d'effort pour toutes les espèces de crabes pour un jour d'échantillonnage donné au cours d'une année donnée. Calculée comme suit : </w:t>
            </w:r>
            <w:r w:rsidRPr="00983EBF">
              <w:rPr>
                <w:rFonts w:ascii="Arial" w:hAnsi="Arial" w:cs="Arial"/>
                <w:i/>
                <w:iCs/>
                <w:sz w:val="20"/>
                <w:szCs w:val="20"/>
                <w:lang w:val="fr-FR"/>
              </w:rPr>
              <w:t>nombre total de crabes ÷ nombre de jours de déploiement des casiers.</w:t>
            </w:r>
          </w:p>
        </w:tc>
      </w:tr>
    </w:tbl>
    <w:p w14:paraId="7BE98059" w14:textId="77777777" w:rsidR="0093427A" w:rsidRPr="00983EBF" w:rsidRDefault="0093427A" w:rsidP="0093427A">
      <w:pPr>
        <w:rPr>
          <w:rFonts w:ascii="Arial" w:hAnsi="Arial" w:cs="Arial"/>
          <w:b/>
          <w:bCs/>
          <w:sz w:val="28"/>
          <w:szCs w:val="28"/>
          <w:lang w:val="fr-FR"/>
        </w:rPr>
      </w:pPr>
      <w:r w:rsidRPr="00983EBF">
        <w:rPr>
          <w:rFonts w:ascii="Arial" w:hAnsi="Arial" w:cs="Arial"/>
          <w:b/>
          <w:bCs/>
          <w:sz w:val="28"/>
          <w:szCs w:val="28"/>
          <w:lang w:val="fr-FR"/>
        </w:rPr>
        <w:br w:type="page"/>
      </w:r>
    </w:p>
    <w:p w14:paraId="47EDC35A" w14:textId="77777777" w:rsidR="0093427A" w:rsidRPr="00830244"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7</w:t>
      </w:r>
      <w:r w:rsidRPr="00AC3B1E">
        <w:rPr>
          <w:rFonts w:ascii="Arial" w:hAnsi="Arial" w:cs="Arial"/>
          <w:b/>
          <w:bCs/>
          <w:sz w:val="28"/>
          <w:szCs w:val="28"/>
          <w:lang w:val="fr-CA"/>
        </w:rPr>
        <w:t xml:space="preserve"> data.csv</w:t>
      </w:r>
    </w:p>
    <w:p w14:paraId="076C38A1" w14:textId="77777777" w:rsidR="0093427A" w:rsidRPr="00830244" w:rsidRDefault="0093427A" w:rsidP="0093427A">
      <w:pPr>
        <w:tabs>
          <w:tab w:val="left" w:pos="630"/>
          <w:tab w:val="left" w:pos="1710"/>
        </w:tabs>
        <w:spacing w:line="240" w:lineRule="auto"/>
        <w:ind w:left="1800" w:hanging="1800"/>
        <w:jc w:val="both"/>
        <w:rPr>
          <w:rFonts w:ascii="Arial" w:hAnsi="Arial" w:cs="Arial"/>
          <w:lang w:val="fr-FR"/>
        </w:rPr>
      </w:pPr>
      <w:r w:rsidRPr="00830244">
        <w:rPr>
          <w:rFonts w:ascii="Arial" w:hAnsi="Arial" w:cs="Arial"/>
          <w:b/>
          <w:bCs/>
          <w:lang w:val="fr-FR"/>
        </w:rPr>
        <w:t xml:space="preserve">Description: </w:t>
      </w:r>
      <w:r w:rsidRPr="00830244">
        <w:rPr>
          <w:rFonts w:ascii="Arial" w:hAnsi="Arial" w:cs="Arial"/>
          <w:b/>
          <w:bCs/>
          <w:lang w:val="fr-FR"/>
        </w:rPr>
        <w:tab/>
      </w:r>
      <w:r w:rsidRPr="00830244">
        <w:rPr>
          <w:rFonts w:ascii="Arial" w:hAnsi="Arial" w:cs="Arial"/>
          <w:b/>
          <w:bCs/>
          <w:lang w:val="fr-FR"/>
        </w:rPr>
        <w:tab/>
      </w:r>
      <w:r w:rsidRPr="00830244">
        <w:rPr>
          <w:rFonts w:ascii="Arial" w:hAnsi="Arial" w:cs="Arial"/>
          <w:lang w:val="fr-FR"/>
        </w:rPr>
        <w:t xml:space="preserve">Données sur la proportion de </w:t>
      </w:r>
      <w:proofErr w:type="spellStart"/>
      <w:r w:rsidRPr="00830244">
        <w:rPr>
          <w:rFonts w:ascii="Arial" w:hAnsi="Arial" w:cs="Arial"/>
          <w:lang w:val="fr-FR"/>
        </w:rPr>
        <w:t>réenfouissement</w:t>
      </w:r>
      <w:proofErr w:type="spellEnd"/>
      <w:r w:rsidRPr="00830244">
        <w:rPr>
          <w:rFonts w:ascii="Arial" w:hAnsi="Arial" w:cs="Arial"/>
          <w:lang w:val="fr-FR"/>
        </w:rPr>
        <w:t xml:space="preserve"> (24 heures après que les myes </w:t>
      </w:r>
      <w:proofErr w:type="spellStart"/>
      <w:r w:rsidRPr="00830244">
        <w:rPr>
          <w:rFonts w:ascii="Arial" w:hAnsi="Arial" w:cs="Arial"/>
          <w:lang w:val="fr-FR"/>
        </w:rPr>
        <w:t>sublégales</w:t>
      </w:r>
      <w:proofErr w:type="spellEnd"/>
      <w:r w:rsidRPr="00830244">
        <w:rPr>
          <w:rFonts w:ascii="Arial" w:hAnsi="Arial" w:cs="Arial"/>
          <w:lang w:val="fr-FR"/>
        </w:rPr>
        <w:t xml:space="preserve"> ont été rejetées) pour comparer les changements temporels dans le </w:t>
      </w:r>
      <w:proofErr w:type="spellStart"/>
      <w:r w:rsidRPr="00830244">
        <w:rPr>
          <w:rFonts w:ascii="Arial" w:hAnsi="Arial" w:cs="Arial"/>
          <w:lang w:val="fr-FR"/>
        </w:rPr>
        <w:t>réenfouissement</w:t>
      </w:r>
      <w:proofErr w:type="spellEnd"/>
      <w:r w:rsidRPr="00830244">
        <w:rPr>
          <w:rFonts w:ascii="Arial" w:hAnsi="Arial" w:cs="Arial"/>
          <w:lang w:val="fr-FR"/>
        </w:rPr>
        <w:t xml:space="preserve"> entre l'expérience en </w:t>
      </w:r>
      <w:proofErr w:type="spellStart"/>
      <w:r w:rsidRPr="00830244">
        <w:rPr>
          <w:rFonts w:ascii="Arial" w:hAnsi="Arial" w:cs="Arial"/>
          <w:lang w:val="fr-FR"/>
        </w:rPr>
        <w:t>mésocosme</w:t>
      </w:r>
      <w:proofErr w:type="spellEnd"/>
      <w:r w:rsidRPr="00830244">
        <w:rPr>
          <w:rFonts w:ascii="Arial" w:hAnsi="Arial" w:cs="Arial"/>
          <w:lang w:val="fr-FR"/>
        </w:rPr>
        <w:t xml:space="preserve"> présentée dans l'article et une expérience comparable menée en 2021 (Ledoux et al. 2021 ; https://doi.org/10.1016/j.jembe.2023.151916).</w:t>
      </w:r>
    </w:p>
    <w:p w14:paraId="5DC51F4D" w14:textId="77777777" w:rsidR="0093427A" w:rsidRPr="00830244" w:rsidRDefault="0093427A" w:rsidP="0093427A">
      <w:pPr>
        <w:tabs>
          <w:tab w:val="left" w:pos="2520"/>
        </w:tabs>
        <w:spacing w:line="240" w:lineRule="auto"/>
        <w:ind w:left="1800" w:hanging="1800"/>
        <w:jc w:val="both"/>
        <w:rPr>
          <w:rFonts w:ascii="Arial" w:hAnsi="Arial" w:cs="Arial"/>
        </w:rPr>
      </w:pPr>
      <w:r w:rsidRPr="00830244">
        <w:rPr>
          <w:rFonts w:ascii="Arial" w:hAnsi="Arial" w:cs="Arial"/>
          <w:b/>
          <w:bCs/>
        </w:rPr>
        <w:t xml:space="preserve">Pertains to: </w:t>
      </w:r>
      <w:r w:rsidRPr="00830244">
        <w:rPr>
          <w:rFonts w:ascii="Arial" w:hAnsi="Arial" w:cs="Arial"/>
          <w:b/>
          <w:bCs/>
        </w:rPr>
        <w:tab/>
      </w:r>
      <w:r w:rsidRPr="00830244">
        <w:rPr>
          <w:rFonts w:ascii="Arial" w:hAnsi="Arial" w:cs="Arial"/>
        </w:rPr>
        <w:t>Figure S2</w:t>
      </w:r>
    </w:p>
    <w:p w14:paraId="6E4EAA42" w14:textId="77777777" w:rsidR="0093427A" w:rsidRPr="00703B47" w:rsidRDefault="0093427A" w:rsidP="0093427A">
      <w:pPr>
        <w:tabs>
          <w:tab w:val="left" w:pos="2520"/>
        </w:tabs>
        <w:spacing w:line="240" w:lineRule="auto"/>
        <w:ind w:left="1800" w:hanging="1800"/>
        <w:jc w:val="both"/>
        <w:rPr>
          <w:rFonts w:ascii="Arial" w:hAnsi="Arial" w:cs="Arial"/>
          <w:highlight w:val="yellow"/>
        </w:rPr>
      </w:pPr>
    </w:p>
    <w:p w14:paraId="5AE68549" w14:textId="77777777" w:rsidR="0093427A" w:rsidRPr="00703B47" w:rsidRDefault="0093427A" w:rsidP="0093427A">
      <w:pPr>
        <w:tabs>
          <w:tab w:val="left" w:pos="2520"/>
        </w:tabs>
        <w:spacing w:line="240" w:lineRule="auto"/>
        <w:ind w:left="1800" w:hanging="1800"/>
        <w:jc w:val="both"/>
        <w:rPr>
          <w:rFonts w:ascii="Arial" w:hAnsi="Arial" w:cs="Arial"/>
          <w:highlight w:val="yellow"/>
        </w:rPr>
      </w:pPr>
    </w:p>
    <w:p w14:paraId="58941D28" w14:textId="77777777" w:rsidR="0093427A" w:rsidRPr="00703B47" w:rsidRDefault="0093427A" w:rsidP="0093427A">
      <w:pPr>
        <w:tabs>
          <w:tab w:val="left" w:pos="2520"/>
        </w:tabs>
        <w:spacing w:line="240" w:lineRule="auto"/>
        <w:jc w:val="both"/>
        <w:rPr>
          <w:rFonts w:ascii="Arial" w:hAnsi="Arial" w:cs="Arial"/>
          <w:highlight w:val="yellow"/>
        </w:rPr>
      </w:pPr>
    </w:p>
    <w:tbl>
      <w:tblPr>
        <w:tblStyle w:val="TableGrid"/>
        <w:tblW w:w="0" w:type="auto"/>
        <w:tblInd w:w="-275" w:type="dxa"/>
        <w:tblLook w:val="04A0" w:firstRow="1" w:lastRow="0" w:firstColumn="1" w:lastColumn="0" w:noHBand="0" w:noVBand="1"/>
      </w:tblPr>
      <w:tblGrid>
        <w:gridCol w:w="2250"/>
        <w:gridCol w:w="7375"/>
      </w:tblGrid>
      <w:tr w:rsidR="0093427A" w:rsidRPr="00703B47" w14:paraId="726D2943" w14:textId="77777777" w:rsidTr="008E05ED">
        <w:trPr>
          <w:trHeight w:val="432"/>
        </w:trPr>
        <w:tc>
          <w:tcPr>
            <w:tcW w:w="2250" w:type="dxa"/>
            <w:vAlign w:val="center"/>
          </w:tcPr>
          <w:p w14:paraId="452F66FD" w14:textId="77777777" w:rsidR="0093427A" w:rsidRPr="00830244" w:rsidRDefault="0093427A" w:rsidP="008E05ED">
            <w:pPr>
              <w:rPr>
                <w:rFonts w:ascii="Arial" w:hAnsi="Arial" w:cs="Arial"/>
                <w:b/>
                <w:bCs/>
                <w:sz w:val="20"/>
                <w:szCs w:val="20"/>
              </w:rPr>
            </w:pPr>
            <w:r w:rsidRPr="00983EBF">
              <w:rPr>
                <w:rFonts w:ascii="Arial" w:hAnsi="Arial" w:cs="Arial"/>
                <w:b/>
                <w:bCs/>
                <w:sz w:val="20"/>
                <w:szCs w:val="20"/>
              </w:rPr>
              <w:t xml:space="preserve">Nom de la </w:t>
            </w:r>
            <w:proofErr w:type="spellStart"/>
            <w:r w:rsidRPr="00983EBF">
              <w:rPr>
                <w:rFonts w:ascii="Arial" w:hAnsi="Arial" w:cs="Arial"/>
                <w:b/>
                <w:bCs/>
                <w:sz w:val="20"/>
                <w:szCs w:val="20"/>
              </w:rPr>
              <w:t>colonne</w:t>
            </w:r>
            <w:proofErr w:type="spellEnd"/>
          </w:p>
        </w:tc>
        <w:tc>
          <w:tcPr>
            <w:tcW w:w="7375" w:type="dxa"/>
            <w:vAlign w:val="center"/>
          </w:tcPr>
          <w:p w14:paraId="468EE17C" w14:textId="77777777" w:rsidR="0093427A" w:rsidRPr="00830244" w:rsidRDefault="0093427A" w:rsidP="008E05ED">
            <w:pPr>
              <w:rPr>
                <w:rFonts w:ascii="Arial" w:hAnsi="Arial" w:cs="Arial"/>
                <w:b/>
                <w:bCs/>
                <w:sz w:val="20"/>
                <w:szCs w:val="20"/>
              </w:rPr>
            </w:pPr>
            <w:r w:rsidRPr="00830244">
              <w:rPr>
                <w:rFonts w:ascii="Arial" w:hAnsi="Arial" w:cs="Arial"/>
                <w:b/>
                <w:bCs/>
                <w:sz w:val="20"/>
                <w:szCs w:val="20"/>
              </w:rPr>
              <w:t>Description</w:t>
            </w:r>
          </w:p>
        </w:tc>
      </w:tr>
      <w:tr w:rsidR="0093427A" w:rsidRPr="00703B47" w14:paraId="394557CF" w14:textId="77777777" w:rsidTr="008E05ED">
        <w:trPr>
          <w:trHeight w:val="432"/>
        </w:trPr>
        <w:tc>
          <w:tcPr>
            <w:tcW w:w="2250" w:type="dxa"/>
            <w:vAlign w:val="center"/>
          </w:tcPr>
          <w:p w14:paraId="60D4D9A9" w14:textId="77777777" w:rsidR="0093427A" w:rsidRPr="00830244" w:rsidRDefault="0093427A" w:rsidP="008E05ED">
            <w:pPr>
              <w:rPr>
                <w:rFonts w:ascii="Arial" w:hAnsi="Arial" w:cs="Arial"/>
                <w:sz w:val="20"/>
                <w:szCs w:val="20"/>
              </w:rPr>
            </w:pPr>
            <w:r w:rsidRPr="00830244">
              <w:rPr>
                <w:rFonts w:ascii="Arial" w:hAnsi="Arial" w:cs="Arial"/>
                <w:sz w:val="20"/>
                <w:szCs w:val="20"/>
              </w:rPr>
              <w:t>year</w:t>
            </w:r>
          </w:p>
        </w:tc>
        <w:tc>
          <w:tcPr>
            <w:tcW w:w="7375" w:type="dxa"/>
            <w:vAlign w:val="center"/>
          </w:tcPr>
          <w:p w14:paraId="60AF1F01" w14:textId="77777777" w:rsidR="0093427A" w:rsidRPr="00703B47" w:rsidRDefault="0093427A" w:rsidP="008E05ED">
            <w:pPr>
              <w:rPr>
                <w:rFonts w:ascii="Arial" w:hAnsi="Arial" w:cs="Arial"/>
                <w:sz w:val="20"/>
                <w:szCs w:val="20"/>
                <w:highlight w:val="yellow"/>
              </w:rPr>
            </w:pPr>
            <w:proofErr w:type="spellStart"/>
            <w:r w:rsidRPr="00830244">
              <w:rPr>
                <w:rFonts w:ascii="Arial" w:hAnsi="Arial" w:cs="Arial"/>
                <w:sz w:val="20"/>
                <w:szCs w:val="20"/>
              </w:rPr>
              <w:t>L'année</w:t>
            </w:r>
            <w:proofErr w:type="spellEnd"/>
            <w:r w:rsidRPr="00830244">
              <w:rPr>
                <w:rFonts w:ascii="Arial" w:hAnsi="Arial" w:cs="Arial"/>
                <w:sz w:val="20"/>
                <w:szCs w:val="20"/>
              </w:rPr>
              <w:t xml:space="preserve"> de </w:t>
            </w:r>
            <w:proofErr w:type="spellStart"/>
            <w:r w:rsidRPr="00830244">
              <w:rPr>
                <w:rFonts w:ascii="Arial" w:hAnsi="Arial" w:cs="Arial"/>
                <w:sz w:val="20"/>
                <w:szCs w:val="20"/>
              </w:rPr>
              <w:t>l'expérience</w:t>
            </w:r>
            <w:proofErr w:type="spellEnd"/>
            <w:r w:rsidRPr="00830244">
              <w:rPr>
                <w:rFonts w:ascii="Arial" w:hAnsi="Arial" w:cs="Arial"/>
                <w:sz w:val="20"/>
                <w:szCs w:val="20"/>
              </w:rPr>
              <w:t>.</w:t>
            </w:r>
          </w:p>
        </w:tc>
      </w:tr>
      <w:tr w:rsidR="0093427A" w:rsidRPr="00E82B49" w14:paraId="6FDE5360" w14:textId="77777777" w:rsidTr="008E05ED">
        <w:trPr>
          <w:trHeight w:val="432"/>
        </w:trPr>
        <w:tc>
          <w:tcPr>
            <w:tcW w:w="2250" w:type="dxa"/>
            <w:vAlign w:val="center"/>
          </w:tcPr>
          <w:p w14:paraId="34467000" w14:textId="77777777" w:rsidR="0093427A" w:rsidRPr="00830244" w:rsidRDefault="0093427A" w:rsidP="008E05ED">
            <w:pPr>
              <w:rPr>
                <w:rFonts w:ascii="Arial" w:hAnsi="Arial" w:cs="Arial"/>
                <w:sz w:val="20"/>
                <w:szCs w:val="20"/>
              </w:rPr>
            </w:pPr>
            <w:r w:rsidRPr="00830244">
              <w:rPr>
                <w:rFonts w:ascii="Arial" w:hAnsi="Arial" w:cs="Arial"/>
                <w:sz w:val="20"/>
                <w:szCs w:val="20"/>
              </w:rPr>
              <w:t>date</w:t>
            </w:r>
          </w:p>
        </w:tc>
        <w:tc>
          <w:tcPr>
            <w:tcW w:w="7375" w:type="dxa"/>
            <w:vAlign w:val="center"/>
          </w:tcPr>
          <w:p w14:paraId="0D4374A3"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La date calendaire correspondant à la date de collecte des données au cours de chaque année.</w:t>
            </w:r>
          </w:p>
        </w:tc>
      </w:tr>
      <w:tr w:rsidR="0093427A" w:rsidRPr="00E82B49" w14:paraId="1B85028B" w14:textId="77777777" w:rsidTr="008E05ED">
        <w:trPr>
          <w:trHeight w:val="432"/>
        </w:trPr>
        <w:tc>
          <w:tcPr>
            <w:tcW w:w="2250" w:type="dxa"/>
            <w:vAlign w:val="center"/>
          </w:tcPr>
          <w:p w14:paraId="3F3172A0" w14:textId="77777777" w:rsidR="0093427A" w:rsidRPr="00830244" w:rsidRDefault="0093427A" w:rsidP="008E05ED">
            <w:pPr>
              <w:rPr>
                <w:rFonts w:ascii="Arial" w:hAnsi="Arial" w:cs="Arial"/>
                <w:sz w:val="20"/>
                <w:szCs w:val="20"/>
              </w:rPr>
            </w:pPr>
            <w:r w:rsidRPr="00830244">
              <w:rPr>
                <w:rFonts w:ascii="Arial" w:hAnsi="Arial" w:cs="Arial"/>
                <w:sz w:val="20"/>
                <w:szCs w:val="20"/>
              </w:rPr>
              <w:t>day</w:t>
            </w:r>
          </w:p>
        </w:tc>
        <w:tc>
          <w:tcPr>
            <w:tcW w:w="7375" w:type="dxa"/>
            <w:vAlign w:val="center"/>
          </w:tcPr>
          <w:p w14:paraId="67073B90"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La date julienne correspondant à la date de collecte des données au cours de chaque année.</w:t>
            </w:r>
          </w:p>
        </w:tc>
      </w:tr>
      <w:tr w:rsidR="0093427A" w:rsidRPr="00703B47" w14:paraId="35715A8B" w14:textId="77777777" w:rsidTr="008E05ED">
        <w:trPr>
          <w:trHeight w:val="432"/>
        </w:trPr>
        <w:tc>
          <w:tcPr>
            <w:tcW w:w="2250" w:type="dxa"/>
            <w:vAlign w:val="center"/>
          </w:tcPr>
          <w:p w14:paraId="58BF524E" w14:textId="77777777" w:rsidR="0093427A" w:rsidRPr="00830244" w:rsidRDefault="0093427A" w:rsidP="008E05ED">
            <w:pPr>
              <w:rPr>
                <w:rFonts w:ascii="Arial" w:hAnsi="Arial" w:cs="Arial"/>
                <w:sz w:val="20"/>
                <w:szCs w:val="20"/>
              </w:rPr>
            </w:pPr>
            <w:r w:rsidRPr="00830244">
              <w:rPr>
                <w:rFonts w:ascii="Arial" w:hAnsi="Arial" w:cs="Arial"/>
                <w:sz w:val="20"/>
                <w:szCs w:val="20"/>
              </w:rPr>
              <w:t>site</w:t>
            </w:r>
          </w:p>
        </w:tc>
        <w:tc>
          <w:tcPr>
            <w:tcW w:w="7375" w:type="dxa"/>
            <w:vAlign w:val="center"/>
          </w:tcPr>
          <w:p w14:paraId="3EC562F0" w14:textId="77777777" w:rsidR="0093427A" w:rsidRPr="00703B47" w:rsidRDefault="0093427A" w:rsidP="008E05ED">
            <w:pPr>
              <w:rPr>
                <w:rFonts w:ascii="Arial" w:hAnsi="Arial" w:cs="Arial"/>
                <w:sz w:val="20"/>
                <w:szCs w:val="20"/>
                <w:highlight w:val="yellow"/>
              </w:rPr>
            </w:pPr>
            <w:r w:rsidRPr="00830244">
              <w:rPr>
                <w:rFonts w:ascii="Arial" w:hAnsi="Arial" w:cs="Arial"/>
                <w:sz w:val="20"/>
                <w:szCs w:val="20"/>
                <w:lang w:val="fr-FR"/>
              </w:rPr>
              <w:t xml:space="preserve">Le site du parc national </w:t>
            </w:r>
            <w:proofErr w:type="spellStart"/>
            <w:r w:rsidRPr="00830244">
              <w:rPr>
                <w:rFonts w:ascii="Arial" w:hAnsi="Arial" w:cs="Arial"/>
                <w:sz w:val="20"/>
                <w:szCs w:val="20"/>
                <w:lang w:val="fr-FR"/>
              </w:rPr>
              <w:t>Kouchibouguac</w:t>
            </w:r>
            <w:proofErr w:type="spellEnd"/>
            <w:r w:rsidRPr="00830244">
              <w:rPr>
                <w:rFonts w:ascii="Arial" w:hAnsi="Arial" w:cs="Arial"/>
                <w:sz w:val="20"/>
                <w:szCs w:val="20"/>
                <w:lang w:val="fr-FR"/>
              </w:rPr>
              <w:t xml:space="preserve"> où les expériences ont été menées (n = 4 pour 2021 ; n = 1 pour 2024). Les détails sur les sites pour 2021 se trouvent dans Ledoux et al. </w:t>
            </w:r>
            <w:r w:rsidRPr="00830244">
              <w:rPr>
                <w:rFonts w:ascii="Arial" w:hAnsi="Arial" w:cs="Arial"/>
                <w:sz w:val="20"/>
                <w:szCs w:val="20"/>
              </w:rPr>
              <w:t xml:space="preserve">(2021) </w:t>
            </w:r>
            <w:proofErr w:type="spellStart"/>
            <w:r w:rsidRPr="00830244">
              <w:rPr>
                <w:rFonts w:ascii="Arial" w:hAnsi="Arial" w:cs="Arial"/>
                <w:sz w:val="20"/>
                <w:szCs w:val="20"/>
              </w:rPr>
              <w:t>ici</w:t>
            </w:r>
            <w:proofErr w:type="spellEnd"/>
            <w:r w:rsidRPr="00830244">
              <w:rPr>
                <w:rFonts w:ascii="Arial" w:hAnsi="Arial" w:cs="Arial"/>
                <w:sz w:val="20"/>
                <w:szCs w:val="20"/>
              </w:rPr>
              <w:t xml:space="preserve"> : https://doi.org/10.1016/j.jembe.2023.151916</w:t>
            </w:r>
          </w:p>
        </w:tc>
      </w:tr>
      <w:tr w:rsidR="0093427A" w:rsidRPr="00E82B49" w14:paraId="3231DE21" w14:textId="77777777" w:rsidTr="008E05ED">
        <w:trPr>
          <w:trHeight w:val="432"/>
        </w:trPr>
        <w:tc>
          <w:tcPr>
            <w:tcW w:w="2250" w:type="dxa"/>
            <w:vAlign w:val="center"/>
          </w:tcPr>
          <w:p w14:paraId="58AB59AA" w14:textId="77777777" w:rsidR="0093427A" w:rsidRPr="00830244" w:rsidRDefault="0093427A" w:rsidP="008E05ED">
            <w:pPr>
              <w:rPr>
                <w:rFonts w:ascii="Arial" w:hAnsi="Arial" w:cs="Arial"/>
                <w:sz w:val="20"/>
                <w:szCs w:val="20"/>
              </w:rPr>
            </w:pPr>
            <w:r w:rsidRPr="00830244">
              <w:rPr>
                <w:rFonts w:ascii="Arial" w:hAnsi="Arial" w:cs="Arial"/>
                <w:sz w:val="20"/>
                <w:szCs w:val="20"/>
              </w:rPr>
              <w:t>bucket</w:t>
            </w:r>
          </w:p>
        </w:tc>
        <w:tc>
          <w:tcPr>
            <w:tcW w:w="7375" w:type="dxa"/>
            <w:vAlign w:val="center"/>
          </w:tcPr>
          <w:p w14:paraId="409BC06D"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ID de la parcelle expérimentale individuelle (</w:t>
            </w:r>
            <w:proofErr w:type="spellStart"/>
            <w:r w:rsidRPr="00830244">
              <w:rPr>
                <w:rFonts w:ascii="Arial" w:hAnsi="Arial" w:cs="Arial"/>
                <w:sz w:val="20"/>
                <w:szCs w:val="20"/>
                <w:lang w:val="fr-FR"/>
              </w:rPr>
              <w:t>mésocosme</w:t>
            </w:r>
            <w:proofErr w:type="spellEnd"/>
            <w:r w:rsidRPr="00830244">
              <w:rPr>
                <w:rFonts w:ascii="Arial" w:hAnsi="Arial" w:cs="Arial"/>
                <w:sz w:val="20"/>
                <w:szCs w:val="20"/>
                <w:lang w:val="fr-FR"/>
              </w:rPr>
              <w:t>).</w:t>
            </w:r>
          </w:p>
        </w:tc>
      </w:tr>
      <w:tr w:rsidR="0093427A" w:rsidRPr="00E82B49" w14:paraId="73AA09F2" w14:textId="77777777" w:rsidTr="008E05ED">
        <w:trPr>
          <w:trHeight w:val="432"/>
        </w:trPr>
        <w:tc>
          <w:tcPr>
            <w:tcW w:w="2250" w:type="dxa"/>
            <w:vAlign w:val="center"/>
          </w:tcPr>
          <w:p w14:paraId="3E236B3C" w14:textId="77777777" w:rsidR="0093427A" w:rsidRPr="00830244" w:rsidRDefault="0093427A" w:rsidP="008E05ED">
            <w:pPr>
              <w:rPr>
                <w:rFonts w:ascii="Arial" w:hAnsi="Arial" w:cs="Arial"/>
                <w:sz w:val="20"/>
                <w:szCs w:val="20"/>
              </w:rPr>
            </w:pPr>
            <w:r w:rsidRPr="00830244">
              <w:rPr>
                <w:rFonts w:ascii="Arial" w:hAnsi="Arial" w:cs="Arial"/>
                <w:sz w:val="20"/>
                <w:szCs w:val="20"/>
              </w:rPr>
              <w:t>released</w:t>
            </w:r>
          </w:p>
        </w:tc>
        <w:tc>
          <w:tcPr>
            <w:tcW w:w="7375" w:type="dxa"/>
            <w:vAlign w:val="center"/>
          </w:tcPr>
          <w:p w14:paraId="6FD5AF11"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Nombre de palourdes non légales remises à l'eau après la pêche.</w:t>
            </w:r>
          </w:p>
        </w:tc>
      </w:tr>
      <w:tr w:rsidR="0093427A" w:rsidRPr="00E82B49" w14:paraId="28FE5044" w14:textId="77777777" w:rsidTr="008E05ED">
        <w:trPr>
          <w:trHeight w:val="432"/>
        </w:trPr>
        <w:tc>
          <w:tcPr>
            <w:tcW w:w="2250" w:type="dxa"/>
            <w:vAlign w:val="center"/>
          </w:tcPr>
          <w:p w14:paraId="5D4C82F9" w14:textId="77777777" w:rsidR="0093427A" w:rsidRPr="00830244" w:rsidRDefault="0093427A" w:rsidP="008E05ED">
            <w:pPr>
              <w:rPr>
                <w:rFonts w:ascii="Arial" w:hAnsi="Arial" w:cs="Arial"/>
                <w:sz w:val="20"/>
                <w:szCs w:val="20"/>
              </w:rPr>
            </w:pPr>
            <w:r w:rsidRPr="00830244">
              <w:rPr>
                <w:rFonts w:ascii="Arial" w:hAnsi="Arial" w:cs="Arial"/>
                <w:sz w:val="20"/>
                <w:szCs w:val="20"/>
              </w:rPr>
              <w:t>burrowed</w:t>
            </w:r>
          </w:p>
        </w:tc>
        <w:tc>
          <w:tcPr>
            <w:tcW w:w="7375" w:type="dxa"/>
            <w:vAlign w:val="center"/>
          </w:tcPr>
          <w:p w14:paraId="5B496040" w14:textId="77777777" w:rsidR="0093427A" w:rsidRPr="00830244" w:rsidRDefault="0093427A" w:rsidP="008E05ED">
            <w:pPr>
              <w:rPr>
                <w:rFonts w:ascii="Arial" w:hAnsi="Arial" w:cs="Arial"/>
                <w:sz w:val="20"/>
                <w:szCs w:val="20"/>
                <w:highlight w:val="yellow"/>
                <w:lang w:val="fr-FR"/>
              </w:rPr>
            </w:pPr>
            <w:r w:rsidRPr="00830244">
              <w:rPr>
                <w:rFonts w:ascii="Arial" w:hAnsi="Arial" w:cs="Arial"/>
                <w:sz w:val="20"/>
                <w:szCs w:val="20"/>
                <w:lang w:val="fr-FR"/>
              </w:rPr>
              <w:t xml:space="preserve">Nombre de palourdes </w:t>
            </w:r>
            <w:proofErr w:type="spellStart"/>
            <w:r w:rsidRPr="00830244">
              <w:rPr>
                <w:rFonts w:ascii="Arial" w:hAnsi="Arial" w:cs="Arial"/>
                <w:sz w:val="20"/>
                <w:szCs w:val="20"/>
                <w:lang w:val="fr-FR"/>
              </w:rPr>
              <w:t>sublégales</w:t>
            </w:r>
            <w:proofErr w:type="spellEnd"/>
            <w:r w:rsidRPr="00830244">
              <w:rPr>
                <w:rFonts w:ascii="Arial" w:hAnsi="Arial" w:cs="Arial"/>
                <w:sz w:val="20"/>
                <w:szCs w:val="20"/>
                <w:lang w:val="fr-FR"/>
              </w:rPr>
              <w:t xml:space="preserve"> qui ont été complètement réenfouies 24 heures après avoir été relâchées.</w:t>
            </w:r>
          </w:p>
        </w:tc>
      </w:tr>
      <w:tr w:rsidR="0093427A" w:rsidRPr="00703B47" w14:paraId="182C56D2" w14:textId="77777777" w:rsidTr="008E05ED">
        <w:trPr>
          <w:trHeight w:val="432"/>
        </w:trPr>
        <w:tc>
          <w:tcPr>
            <w:tcW w:w="2250" w:type="dxa"/>
            <w:vAlign w:val="center"/>
          </w:tcPr>
          <w:p w14:paraId="3F5A1273" w14:textId="77777777" w:rsidR="0093427A" w:rsidRPr="00830244" w:rsidRDefault="0093427A" w:rsidP="008E05ED">
            <w:pPr>
              <w:rPr>
                <w:rFonts w:ascii="Arial" w:hAnsi="Arial" w:cs="Arial"/>
                <w:sz w:val="20"/>
                <w:szCs w:val="20"/>
              </w:rPr>
            </w:pPr>
            <w:proofErr w:type="spellStart"/>
            <w:r w:rsidRPr="00830244">
              <w:rPr>
                <w:rFonts w:ascii="Arial" w:hAnsi="Arial" w:cs="Arial"/>
                <w:sz w:val="20"/>
                <w:szCs w:val="20"/>
              </w:rPr>
              <w:t>prop.burrowed</w:t>
            </w:r>
            <w:proofErr w:type="spellEnd"/>
          </w:p>
        </w:tc>
        <w:tc>
          <w:tcPr>
            <w:tcW w:w="7375" w:type="dxa"/>
            <w:vAlign w:val="center"/>
          </w:tcPr>
          <w:p w14:paraId="7D82A622" w14:textId="77777777" w:rsidR="0093427A" w:rsidRPr="00703B47" w:rsidRDefault="0093427A" w:rsidP="008E05ED">
            <w:pPr>
              <w:rPr>
                <w:rFonts w:ascii="Arial" w:hAnsi="Arial" w:cs="Arial"/>
                <w:sz w:val="20"/>
                <w:szCs w:val="20"/>
                <w:highlight w:val="yellow"/>
              </w:rPr>
            </w:pPr>
            <w:r w:rsidRPr="00830244">
              <w:rPr>
                <w:rFonts w:ascii="Arial" w:hAnsi="Arial" w:cs="Arial"/>
                <w:sz w:val="20"/>
                <w:szCs w:val="20"/>
                <w:lang w:val="fr-FR"/>
              </w:rPr>
              <w:t xml:space="preserve">Proportion de palourdes qui se sont réenfouies dans chaque parcelle individuelle de </w:t>
            </w:r>
            <w:proofErr w:type="spellStart"/>
            <w:r w:rsidRPr="00830244">
              <w:rPr>
                <w:rFonts w:ascii="Arial" w:hAnsi="Arial" w:cs="Arial"/>
                <w:sz w:val="20"/>
                <w:szCs w:val="20"/>
                <w:lang w:val="fr-FR"/>
              </w:rPr>
              <w:t>mésocosme</w:t>
            </w:r>
            <w:proofErr w:type="spellEnd"/>
            <w:r w:rsidRPr="00830244">
              <w:rPr>
                <w:rFonts w:ascii="Arial" w:hAnsi="Arial" w:cs="Arial"/>
                <w:sz w:val="20"/>
                <w:szCs w:val="20"/>
                <w:lang w:val="fr-FR"/>
              </w:rPr>
              <w:t xml:space="preserve"> à chaque point dans le temps. </w:t>
            </w:r>
            <w:proofErr w:type="spellStart"/>
            <w:r w:rsidRPr="00830244">
              <w:rPr>
                <w:rFonts w:ascii="Arial" w:hAnsi="Arial" w:cs="Arial"/>
                <w:sz w:val="20"/>
                <w:szCs w:val="20"/>
              </w:rPr>
              <w:t>Calculé</w:t>
            </w:r>
            <w:proofErr w:type="spellEnd"/>
            <w:r w:rsidRPr="00830244">
              <w:rPr>
                <w:rFonts w:ascii="Arial" w:hAnsi="Arial" w:cs="Arial"/>
                <w:sz w:val="20"/>
                <w:szCs w:val="20"/>
              </w:rPr>
              <w:t xml:space="preserve"> </w:t>
            </w:r>
            <w:proofErr w:type="spellStart"/>
            <w:r w:rsidRPr="00830244">
              <w:rPr>
                <w:rFonts w:ascii="Arial" w:hAnsi="Arial" w:cs="Arial"/>
                <w:sz w:val="20"/>
                <w:szCs w:val="20"/>
              </w:rPr>
              <w:t>comme</w:t>
            </w:r>
            <w:proofErr w:type="spellEnd"/>
            <w:r w:rsidRPr="00830244">
              <w:rPr>
                <w:rFonts w:ascii="Arial" w:hAnsi="Arial" w:cs="Arial"/>
                <w:sz w:val="20"/>
                <w:szCs w:val="20"/>
              </w:rPr>
              <w:t xml:space="preserve"> suit : </w:t>
            </w:r>
            <w:proofErr w:type="spellStart"/>
            <w:r w:rsidRPr="00830244">
              <w:rPr>
                <w:rFonts w:ascii="Arial" w:hAnsi="Arial" w:cs="Arial"/>
                <w:i/>
                <w:iCs/>
                <w:sz w:val="20"/>
                <w:szCs w:val="20"/>
              </w:rPr>
              <w:t>prop.burrowed</w:t>
            </w:r>
            <w:proofErr w:type="spellEnd"/>
            <w:r w:rsidRPr="00830244">
              <w:rPr>
                <w:rFonts w:ascii="Arial" w:hAnsi="Arial" w:cs="Arial"/>
                <w:i/>
                <w:iCs/>
                <w:sz w:val="20"/>
                <w:szCs w:val="20"/>
              </w:rPr>
              <w:t xml:space="preserve"> = burrowed ÷ released</w:t>
            </w:r>
          </w:p>
        </w:tc>
      </w:tr>
    </w:tbl>
    <w:p w14:paraId="780B827D" w14:textId="77777777" w:rsidR="0093427A" w:rsidRPr="00830244" w:rsidRDefault="0093427A" w:rsidP="0093427A">
      <w:pPr>
        <w:rPr>
          <w:rFonts w:ascii="Arial" w:hAnsi="Arial" w:cs="Arial"/>
          <w:b/>
          <w:bCs/>
          <w:sz w:val="28"/>
          <w:szCs w:val="28"/>
        </w:rPr>
      </w:pPr>
      <w:r w:rsidRPr="00830244">
        <w:rPr>
          <w:rFonts w:ascii="Arial" w:hAnsi="Arial" w:cs="Arial"/>
          <w:b/>
          <w:bCs/>
          <w:sz w:val="28"/>
          <w:szCs w:val="28"/>
        </w:rPr>
        <w:br w:type="page"/>
      </w:r>
    </w:p>
    <w:p w14:paraId="6C99EB32" w14:textId="77777777" w:rsidR="0093427A" w:rsidRPr="00830244"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8</w:t>
      </w:r>
      <w:r w:rsidRPr="00AC3B1E">
        <w:rPr>
          <w:rFonts w:ascii="Arial" w:hAnsi="Arial" w:cs="Arial"/>
          <w:b/>
          <w:bCs/>
          <w:sz w:val="28"/>
          <w:szCs w:val="28"/>
          <w:lang w:val="fr-CA"/>
        </w:rPr>
        <w:t xml:space="preserve"> data.csv</w:t>
      </w:r>
    </w:p>
    <w:p w14:paraId="67E0CBAE" w14:textId="77777777" w:rsidR="0093427A" w:rsidRPr="008A092C" w:rsidRDefault="0093427A" w:rsidP="0093427A">
      <w:pPr>
        <w:tabs>
          <w:tab w:val="left" w:pos="630"/>
          <w:tab w:val="left" w:pos="1710"/>
        </w:tabs>
        <w:spacing w:line="240" w:lineRule="auto"/>
        <w:ind w:left="1800" w:hanging="1800"/>
        <w:jc w:val="both"/>
        <w:rPr>
          <w:rFonts w:ascii="Arial" w:hAnsi="Arial" w:cs="Arial"/>
          <w:lang w:val="fr-FR"/>
        </w:rPr>
      </w:pPr>
      <w:r w:rsidRPr="008A092C">
        <w:rPr>
          <w:rFonts w:ascii="Arial" w:hAnsi="Arial" w:cs="Arial"/>
          <w:b/>
          <w:bCs/>
          <w:lang w:val="fr-FR"/>
        </w:rPr>
        <w:t xml:space="preserve">Description: </w:t>
      </w:r>
      <w:r w:rsidRPr="008A092C">
        <w:rPr>
          <w:rFonts w:ascii="Arial" w:hAnsi="Arial" w:cs="Arial"/>
          <w:b/>
          <w:bCs/>
          <w:lang w:val="fr-FR"/>
        </w:rPr>
        <w:tab/>
      </w:r>
      <w:r w:rsidRPr="008A092C">
        <w:rPr>
          <w:rFonts w:ascii="Arial" w:hAnsi="Arial" w:cs="Arial"/>
          <w:b/>
          <w:bCs/>
          <w:lang w:val="fr-FR"/>
        </w:rPr>
        <w:tab/>
      </w:r>
      <w:r w:rsidRPr="008A092C">
        <w:rPr>
          <w:rFonts w:ascii="Arial" w:hAnsi="Arial" w:cs="Arial"/>
          <w:lang w:val="fr-FR"/>
        </w:rPr>
        <w:t xml:space="preserve">Valeurs des précipitations quotidiennes (1er mai-30 septembre 2024) obtenues à partir des données météorologiques historiques publiées par Environnement et Changement climatique Canada pour la station météorologique la plus proche de notre site d'étude, </w:t>
      </w:r>
      <w:proofErr w:type="spellStart"/>
      <w:r w:rsidRPr="008A092C">
        <w:rPr>
          <w:rFonts w:ascii="Arial" w:hAnsi="Arial" w:cs="Arial"/>
          <w:lang w:val="fr-FR"/>
        </w:rPr>
        <w:t>Kouchibouguac</w:t>
      </w:r>
      <w:proofErr w:type="spellEnd"/>
      <w:r w:rsidRPr="008A092C">
        <w:rPr>
          <w:rFonts w:ascii="Arial" w:hAnsi="Arial" w:cs="Arial"/>
          <w:lang w:val="fr-FR"/>
        </w:rPr>
        <w:t xml:space="preserve"> (URL : </w:t>
      </w:r>
      <w:r w:rsidR="00000000">
        <w:fldChar w:fldCharType="begin"/>
      </w:r>
      <w:r w:rsidR="00000000" w:rsidRPr="00E82B49">
        <w:rPr>
          <w:lang w:val="fr-CA"/>
        </w:rPr>
        <w:instrText>HYPERLINK "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instrText>
      </w:r>
      <w:r w:rsidR="00000000">
        <w:fldChar w:fldCharType="separate"/>
      </w:r>
      <w:r w:rsidRPr="00C87209">
        <w:rPr>
          <w:rStyle w:val="Hyperlink"/>
          <w:rFonts w:ascii="Arial" w:hAnsi="Arial" w:cs="Arial"/>
          <w:lang w:val="fr-FR"/>
        </w:rPr>
        <w: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w:t>
      </w:r>
      <w:r w:rsidR="00000000">
        <w:rPr>
          <w:rStyle w:val="Hyperlink"/>
          <w:rFonts w:ascii="Arial" w:hAnsi="Arial" w:cs="Arial"/>
          <w:lang w:val="fr-FR"/>
        </w:rPr>
        <w:fldChar w:fldCharType="end"/>
      </w:r>
      <w:r w:rsidRPr="008A092C">
        <w:rPr>
          <w:rFonts w:ascii="Arial" w:hAnsi="Arial" w:cs="Arial"/>
          <w:lang w:val="fr-FR"/>
        </w:rPr>
        <w:t>).</w:t>
      </w:r>
      <w:r>
        <w:rPr>
          <w:rFonts w:ascii="Arial" w:hAnsi="Arial" w:cs="Arial"/>
          <w:lang w:val="fr-FR"/>
        </w:rPr>
        <w:t xml:space="preserve"> </w:t>
      </w:r>
    </w:p>
    <w:p w14:paraId="35F2CF6B" w14:textId="77777777" w:rsidR="0093427A" w:rsidRPr="0093427A" w:rsidRDefault="0093427A" w:rsidP="0093427A">
      <w:pPr>
        <w:tabs>
          <w:tab w:val="left" w:pos="2520"/>
        </w:tabs>
        <w:spacing w:line="240" w:lineRule="auto"/>
        <w:ind w:left="1800" w:hanging="1800"/>
        <w:jc w:val="both"/>
        <w:rPr>
          <w:rFonts w:ascii="Arial" w:hAnsi="Arial" w:cs="Arial"/>
        </w:rPr>
      </w:pPr>
      <w:r w:rsidRPr="0093427A">
        <w:rPr>
          <w:rFonts w:ascii="Arial" w:hAnsi="Arial" w:cs="Arial"/>
          <w:b/>
          <w:bCs/>
        </w:rPr>
        <w:t xml:space="preserve">Pertains to: </w:t>
      </w:r>
      <w:r w:rsidRPr="0093427A">
        <w:rPr>
          <w:rFonts w:ascii="Arial" w:hAnsi="Arial" w:cs="Arial"/>
          <w:b/>
          <w:bCs/>
        </w:rPr>
        <w:tab/>
      </w:r>
      <w:r w:rsidRPr="0093427A">
        <w:rPr>
          <w:rFonts w:ascii="Arial" w:hAnsi="Arial" w:cs="Arial"/>
        </w:rPr>
        <w:t>Figure S3</w:t>
      </w:r>
    </w:p>
    <w:p w14:paraId="3F0C035A" w14:textId="77777777" w:rsidR="0093427A" w:rsidRPr="0093427A" w:rsidRDefault="0093427A" w:rsidP="0093427A">
      <w:pPr>
        <w:tabs>
          <w:tab w:val="left" w:pos="2520"/>
        </w:tabs>
        <w:spacing w:line="240" w:lineRule="auto"/>
        <w:ind w:left="1800" w:hanging="1800"/>
        <w:jc w:val="both"/>
        <w:rPr>
          <w:rFonts w:ascii="Arial" w:hAnsi="Arial" w:cs="Arial"/>
        </w:rPr>
      </w:pPr>
    </w:p>
    <w:p w14:paraId="4AE97879" w14:textId="77777777" w:rsidR="0093427A" w:rsidRPr="0093427A" w:rsidRDefault="0093427A" w:rsidP="0093427A">
      <w:pPr>
        <w:tabs>
          <w:tab w:val="left" w:pos="2520"/>
        </w:tabs>
        <w:spacing w:line="240" w:lineRule="auto"/>
        <w:ind w:left="1800" w:hanging="1800"/>
        <w:jc w:val="both"/>
        <w:rPr>
          <w:rFonts w:ascii="Arial" w:hAnsi="Arial" w:cs="Arial"/>
        </w:rPr>
      </w:pPr>
    </w:p>
    <w:p w14:paraId="79BF9F8E" w14:textId="77777777" w:rsidR="0093427A" w:rsidRPr="0093427A" w:rsidRDefault="0093427A" w:rsidP="0093427A">
      <w:pPr>
        <w:tabs>
          <w:tab w:val="left" w:pos="2520"/>
        </w:tabs>
        <w:spacing w:line="240" w:lineRule="auto"/>
        <w:ind w:left="1800" w:hanging="1800"/>
        <w:jc w:val="both"/>
        <w:rPr>
          <w:rFonts w:ascii="Arial" w:hAnsi="Arial" w:cs="Arial"/>
        </w:rPr>
      </w:pPr>
    </w:p>
    <w:tbl>
      <w:tblPr>
        <w:tblStyle w:val="TableGrid"/>
        <w:tblW w:w="0" w:type="auto"/>
        <w:tblInd w:w="-365" w:type="dxa"/>
        <w:tblLook w:val="04A0" w:firstRow="1" w:lastRow="0" w:firstColumn="1" w:lastColumn="0" w:noHBand="0" w:noVBand="1"/>
      </w:tblPr>
      <w:tblGrid>
        <w:gridCol w:w="2340"/>
        <w:gridCol w:w="7375"/>
      </w:tblGrid>
      <w:tr w:rsidR="0093427A" w:rsidRPr="0093427A" w14:paraId="49568E4A" w14:textId="77777777" w:rsidTr="008E05ED">
        <w:trPr>
          <w:trHeight w:val="432"/>
        </w:trPr>
        <w:tc>
          <w:tcPr>
            <w:tcW w:w="2340" w:type="dxa"/>
            <w:vAlign w:val="center"/>
          </w:tcPr>
          <w:p w14:paraId="4759167A" w14:textId="77777777" w:rsidR="0093427A" w:rsidRPr="0093427A" w:rsidRDefault="0093427A" w:rsidP="008E05ED">
            <w:pPr>
              <w:rPr>
                <w:rFonts w:ascii="Arial" w:hAnsi="Arial" w:cs="Arial"/>
                <w:b/>
                <w:bCs/>
                <w:sz w:val="20"/>
                <w:szCs w:val="20"/>
              </w:rPr>
            </w:pPr>
            <w:r w:rsidRPr="00983EBF">
              <w:rPr>
                <w:rFonts w:ascii="Arial" w:hAnsi="Arial" w:cs="Arial"/>
                <w:b/>
                <w:bCs/>
                <w:sz w:val="20"/>
                <w:szCs w:val="20"/>
              </w:rPr>
              <w:t xml:space="preserve">Nom de la </w:t>
            </w:r>
            <w:proofErr w:type="spellStart"/>
            <w:r w:rsidRPr="00983EBF">
              <w:rPr>
                <w:rFonts w:ascii="Arial" w:hAnsi="Arial" w:cs="Arial"/>
                <w:b/>
                <w:bCs/>
                <w:sz w:val="20"/>
                <w:szCs w:val="20"/>
              </w:rPr>
              <w:t>colonne</w:t>
            </w:r>
            <w:proofErr w:type="spellEnd"/>
          </w:p>
        </w:tc>
        <w:tc>
          <w:tcPr>
            <w:tcW w:w="7375" w:type="dxa"/>
            <w:vAlign w:val="center"/>
          </w:tcPr>
          <w:p w14:paraId="3FC024F5" w14:textId="77777777" w:rsidR="0093427A" w:rsidRPr="0093427A" w:rsidRDefault="0093427A" w:rsidP="008E05ED">
            <w:pPr>
              <w:rPr>
                <w:rFonts w:ascii="Arial" w:hAnsi="Arial" w:cs="Arial"/>
                <w:b/>
                <w:bCs/>
                <w:sz w:val="20"/>
                <w:szCs w:val="20"/>
              </w:rPr>
            </w:pPr>
            <w:r w:rsidRPr="0093427A">
              <w:rPr>
                <w:rFonts w:ascii="Arial" w:hAnsi="Arial" w:cs="Arial"/>
                <w:b/>
                <w:bCs/>
                <w:sz w:val="20"/>
                <w:szCs w:val="20"/>
              </w:rPr>
              <w:t>Description</w:t>
            </w:r>
          </w:p>
        </w:tc>
      </w:tr>
      <w:tr w:rsidR="0093427A" w:rsidRPr="00E82B49" w14:paraId="12F4E6CA" w14:textId="77777777" w:rsidTr="008E05ED">
        <w:trPr>
          <w:trHeight w:val="432"/>
        </w:trPr>
        <w:tc>
          <w:tcPr>
            <w:tcW w:w="2340" w:type="dxa"/>
            <w:vAlign w:val="center"/>
          </w:tcPr>
          <w:p w14:paraId="189D8B12" w14:textId="77777777" w:rsidR="0093427A" w:rsidRPr="0093427A" w:rsidRDefault="0093427A" w:rsidP="008E05ED">
            <w:pPr>
              <w:rPr>
                <w:rFonts w:ascii="Arial" w:hAnsi="Arial" w:cs="Arial"/>
                <w:sz w:val="20"/>
                <w:szCs w:val="20"/>
              </w:rPr>
            </w:pPr>
            <w:r w:rsidRPr="0093427A">
              <w:rPr>
                <w:rFonts w:ascii="Arial" w:hAnsi="Arial" w:cs="Arial"/>
                <w:sz w:val="20"/>
                <w:szCs w:val="20"/>
              </w:rPr>
              <w:t>date</w:t>
            </w:r>
          </w:p>
        </w:tc>
        <w:tc>
          <w:tcPr>
            <w:tcW w:w="7375" w:type="dxa"/>
            <w:vAlign w:val="center"/>
          </w:tcPr>
          <w:p w14:paraId="6EECF160"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La date à laquelle les données sur les précipitations se rapportent.</w:t>
            </w:r>
          </w:p>
        </w:tc>
      </w:tr>
      <w:tr w:rsidR="0093427A" w:rsidRPr="00E82B49" w14:paraId="36511CBD" w14:textId="77777777" w:rsidTr="008E05ED">
        <w:trPr>
          <w:trHeight w:val="432"/>
        </w:trPr>
        <w:tc>
          <w:tcPr>
            <w:tcW w:w="2340" w:type="dxa"/>
            <w:vAlign w:val="center"/>
          </w:tcPr>
          <w:p w14:paraId="5846910C" w14:textId="77777777" w:rsidR="0093427A" w:rsidRPr="0093427A" w:rsidRDefault="0093427A" w:rsidP="008E05ED">
            <w:pPr>
              <w:rPr>
                <w:rFonts w:ascii="Arial" w:hAnsi="Arial" w:cs="Arial"/>
                <w:sz w:val="20"/>
                <w:szCs w:val="20"/>
              </w:rPr>
            </w:pPr>
            <w:r w:rsidRPr="0093427A">
              <w:rPr>
                <w:rFonts w:ascii="Arial" w:hAnsi="Arial" w:cs="Arial"/>
                <w:sz w:val="20"/>
                <w:szCs w:val="20"/>
              </w:rPr>
              <w:t>month</w:t>
            </w:r>
          </w:p>
        </w:tc>
        <w:tc>
          <w:tcPr>
            <w:tcW w:w="7375" w:type="dxa"/>
            <w:vAlign w:val="center"/>
          </w:tcPr>
          <w:p w14:paraId="26376602"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Le mois de chaque date.</w:t>
            </w:r>
          </w:p>
        </w:tc>
      </w:tr>
      <w:tr w:rsidR="0093427A" w:rsidRPr="00E82B49" w14:paraId="5D8BE9F3" w14:textId="77777777" w:rsidTr="008E05ED">
        <w:trPr>
          <w:trHeight w:val="432"/>
        </w:trPr>
        <w:tc>
          <w:tcPr>
            <w:tcW w:w="2340" w:type="dxa"/>
            <w:vAlign w:val="center"/>
          </w:tcPr>
          <w:p w14:paraId="60C85979" w14:textId="77777777" w:rsidR="0093427A" w:rsidRPr="0093427A" w:rsidRDefault="0093427A" w:rsidP="008E05ED">
            <w:pPr>
              <w:rPr>
                <w:rFonts w:ascii="Arial" w:hAnsi="Arial" w:cs="Arial"/>
                <w:sz w:val="20"/>
                <w:szCs w:val="20"/>
              </w:rPr>
            </w:pPr>
            <w:proofErr w:type="spellStart"/>
            <w:r w:rsidRPr="0093427A">
              <w:rPr>
                <w:rFonts w:ascii="Arial" w:hAnsi="Arial" w:cs="Arial"/>
                <w:sz w:val="20"/>
                <w:szCs w:val="20"/>
              </w:rPr>
              <w:t>day.in.month</w:t>
            </w:r>
            <w:proofErr w:type="spellEnd"/>
          </w:p>
        </w:tc>
        <w:tc>
          <w:tcPr>
            <w:tcW w:w="7375" w:type="dxa"/>
            <w:vAlign w:val="center"/>
          </w:tcPr>
          <w:p w14:paraId="011D567F"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 xml:space="preserve">Le jour consécutif de chaque mois (de 1 à 31).  </w:t>
            </w:r>
          </w:p>
        </w:tc>
      </w:tr>
      <w:tr w:rsidR="0093427A" w:rsidRPr="00E82B49" w14:paraId="6DBD1580" w14:textId="77777777" w:rsidTr="008E05ED">
        <w:trPr>
          <w:trHeight w:val="432"/>
        </w:trPr>
        <w:tc>
          <w:tcPr>
            <w:tcW w:w="2340" w:type="dxa"/>
            <w:vAlign w:val="center"/>
          </w:tcPr>
          <w:p w14:paraId="5B9B08BC" w14:textId="77777777" w:rsidR="0093427A" w:rsidRPr="0093427A" w:rsidRDefault="0093427A" w:rsidP="008E05ED">
            <w:pPr>
              <w:rPr>
                <w:rFonts w:ascii="Arial" w:hAnsi="Arial" w:cs="Arial"/>
                <w:sz w:val="20"/>
                <w:szCs w:val="20"/>
              </w:rPr>
            </w:pPr>
            <w:proofErr w:type="spellStart"/>
            <w:r w:rsidRPr="0093427A">
              <w:rPr>
                <w:rFonts w:ascii="Arial" w:hAnsi="Arial" w:cs="Arial"/>
                <w:sz w:val="20"/>
                <w:szCs w:val="20"/>
              </w:rPr>
              <w:t>julian.date</w:t>
            </w:r>
            <w:proofErr w:type="spellEnd"/>
          </w:p>
        </w:tc>
        <w:tc>
          <w:tcPr>
            <w:tcW w:w="7375" w:type="dxa"/>
            <w:vAlign w:val="center"/>
          </w:tcPr>
          <w:p w14:paraId="65AB0A75"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La date julienne correspondant à chaque date.</w:t>
            </w:r>
          </w:p>
        </w:tc>
      </w:tr>
      <w:tr w:rsidR="0093427A" w:rsidRPr="00E82B49" w14:paraId="4E11AF9F" w14:textId="77777777" w:rsidTr="008E05ED">
        <w:trPr>
          <w:trHeight w:val="432"/>
        </w:trPr>
        <w:tc>
          <w:tcPr>
            <w:tcW w:w="2340" w:type="dxa"/>
            <w:vAlign w:val="center"/>
          </w:tcPr>
          <w:p w14:paraId="09EEB807" w14:textId="77777777" w:rsidR="0093427A" w:rsidRPr="0093427A" w:rsidRDefault="0093427A" w:rsidP="008E05ED">
            <w:pPr>
              <w:rPr>
                <w:rFonts w:ascii="Arial" w:hAnsi="Arial" w:cs="Arial"/>
                <w:sz w:val="20"/>
                <w:szCs w:val="20"/>
              </w:rPr>
            </w:pPr>
            <w:r w:rsidRPr="0093427A">
              <w:rPr>
                <w:rFonts w:ascii="Arial" w:hAnsi="Arial" w:cs="Arial"/>
                <w:sz w:val="20"/>
                <w:szCs w:val="20"/>
              </w:rPr>
              <w:t>precip.mm</w:t>
            </w:r>
          </w:p>
        </w:tc>
        <w:tc>
          <w:tcPr>
            <w:tcW w:w="7375" w:type="dxa"/>
            <w:vAlign w:val="center"/>
          </w:tcPr>
          <w:p w14:paraId="2616A702"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La quantité totale de précipitations (en mm) enregistrée au cours de chaque journée.</w:t>
            </w:r>
          </w:p>
        </w:tc>
      </w:tr>
      <w:tr w:rsidR="0093427A" w:rsidRPr="00E82B49" w14:paraId="78B8AF93" w14:textId="77777777" w:rsidTr="008E05ED">
        <w:trPr>
          <w:trHeight w:val="432"/>
        </w:trPr>
        <w:tc>
          <w:tcPr>
            <w:tcW w:w="2340" w:type="dxa"/>
            <w:vAlign w:val="center"/>
          </w:tcPr>
          <w:p w14:paraId="178B53EF" w14:textId="77777777" w:rsidR="0093427A" w:rsidRPr="0093427A" w:rsidRDefault="0093427A" w:rsidP="008E05ED">
            <w:pPr>
              <w:rPr>
                <w:rFonts w:ascii="Arial" w:hAnsi="Arial" w:cs="Arial"/>
                <w:sz w:val="20"/>
                <w:szCs w:val="20"/>
              </w:rPr>
            </w:pPr>
            <w:r w:rsidRPr="0093427A">
              <w:rPr>
                <w:rFonts w:ascii="Arial" w:hAnsi="Arial" w:cs="Arial"/>
                <w:sz w:val="20"/>
                <w:szCs w:val="20"/>
              </w:rPr>
              <w:t>trial</w:t>
            </w:r>
          </w:p>
        </w:tc>
        <w:tc>
          <w:tcPr>
            <w:tcW w:w="7375" w:type="dxa"/>
            <w:vAlign w:val="center"/>
          </w:tcPr>
          <w:p w14:paraId="571FC440" w14:textId="77777777" w:rsidR="0093427A" w:rsidRPr="00244765" w:rsidRDefault="0093427A" w:rsidP="008E05ED">
            <w:pPr>
              <w:rPr>
                <w:rFonts w:ascii="Arial" w:hAnsi="Arial" w:cs="Arial"/>
                <w:sz w:val="20"/>
                <w:szCs w:val="20"/>
                <w:lang w:val="fr-FR"/>
              </w:rPr>
            </w:pPr>
            <w:r w:rsidRPr="00244765">
              <w:rPr>
                <w:rFonts w:ascii="Arial" w:hAnsi="Arial" w:cs="Arial"/>
                <w:sz w:val="20"/>
                <w:szCs w:val="20"/>
                <w:lang w:val="fr-FR"/>
              </w:rPr>
              <w:t>Variable binaire indiquant si des essais expérimentaux ont été réalisés un jour donné (N = aucun essai réalisé ; E = essais réalisés).</w:t>
            </w:r>
          </w:p>
        </w:tc>
      </w:tr>
    </w:tbl>
    <w:p w14:paraId="6034A2EC" w14:textId="77777777" w:rsidR="0093427A" w:rsidRPr="00244765" w:rsidRDefault="0093427A" w:rsidP="0093427A">
      <w:pPr>
        <w:rPr>
          <w:rFonts w:ascii="Arial" w:hAnsi="Arial" w:cs="Arial"/>
          <w:b/>
          <w:bCs/>
          <w:sz w:val="28"/>
          <w:szCs w:val="28"/>
          <w:lang w:val="fr-FR"/>
        </w:rPr>
      </w:pPr>
      <w:r w:rsidRPr="00244765">
        <w:rPr>
          <w:rFonts w:ascii="Arial" w:hAnsi="Arial" w:cs="Arial"/>
          <w:b/>
          <w:bCs/>
          <w:sz w:val="28"/>
          <w:szCs w:val="28"/>
          <w:lang w:val="fr-FR"/>
        </w:rPr>
        <w:br w:type="page"/>
      </w:r>
    </w:p>
    <w:p w14:paraId="5E5B0FC6"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9</w:t>
      </w:r>
      <w:r w:rsidRPr="00AC3B1E">
        <w:rPr>
          <w:rFonts w:ascii="Arial" w:hAnsi="Arial" w:cs="Arial"/>
          <w:b/>
          <w:bCs/>
          <w:sz w:val="28"/>
          <w:szCs w:val="28"/>
          <w:lang w:val="fr-CA"/>
        </w:rPr>
        <w:t xml:space="preserve"> data.csv</w:t>
      </w:r>
    </w:p>
    <w:p w14:paraId="6679092D" w14:textId="77777777" w:rsidR="0093427A" w:rsidRDefault="0093427A" w:rsidP="0093427A">
      <w:pPr>
        <w:tabs>
          <w:tab w:val="left" w:pos="630"/>
          <w:tab w:val="left" w:pos="1710"/>
        </w:tabs>
        <w:spacing w:line="240" w:lineRule="auto"/>
        <w:ind w:left="1800" w:hanging="1800"/>
        <w:jc w:val="both"/>
        <w:rPr>
          <w:rFonts w:ascii="Arial" w:hAnsi="Arial" w:cs="Arial"/>
          <w:lang w:val="fr-CA"/>
        </w:rPr>
      </w:pPr>
      <w:r w:rsidRPr="005E1184">
        <w:rPr>
          <w:rFonts w:ascii="Arial" w:hAnsi="Arial" w:cs="Arial"/>
          <w:b/>
          <w:bCs/>
          <w:lang w:val="fr-CA"/>
        </w:rPr>
        <w:t xml:space="preserve">Description: </w:t>
      </w:r>
      <w:r w:rsidRPr="005E1184">
        <w:rPr>
          <w:rFonts w:ascii="Arial" w:hAnsi="Arial" w:cs="Arial"/>
          <w:b/>
          <w:bCs/>
          <w:lang w:val="fr-CA"/>
        </w:rPr>
        <w:tab/>
      </w:r>
      <w:r w:rsidRPr="005E1184">
        <w:rPr>
          <w:rFonts w:ascii="Arial" w:hAnsi="Arial" w:cs="Arial"/>
          <w:lang w:val="fr-CA"/>
        </w:rPr>
        <w:t xml:space="preserve">Longueur de la coquille (en mm) de chaque </w:t>
      </w:r>
      <w:r>
        <w:rPr>
          <w:rFonts w:ascii="Arial" w:hAnsi="Arial" w:cs="Arial"/>
          <w:lang w:val="fr-CA"/>
        </w:rPr>
        <w:t>mye</w:t>
      </w:r>
      <w:r w:rsidRPr="005E1184">
        <w:rPr>
          <w:rFonts w:ascii="Arial" w:hAnsi="Arial" w:cs="Arial"/>
          <w:lang w:val="fr-CA"/>
        </w:rPr>
        <w:t xml:space="preserve"> individuelle utilisée dans</w:t>
      </w:r>
      <w:r>
        <w:rPr>
          <w:rFonts w:ascii="Arial" w:hAnsi="Arial" w:cs="Arial"/>
          <w:lang w:val="fr-CA"/>
        </w:rPr>
        <w:t xml:space="preserve"> </w:t>
      </w:r>
      <w:r w:rsidRPr="005E1184">
        <w:rPr>
          <w:rFonts w:ascii="Arial" w:hAnsi="Arial" w:cs="Arial"/>
          <w:lang w:val="fr-CA"/>
        </w:rPr>
        <w:t>chacune des cinq expériences.</w:t>
      </w:r>
    </w:p>
    <w:p w14:paraId="4C61F2EA" w14:textId="77777777" w:rsidR="0093427A" w:rsidRPr="00AC3B1E" w:rsidRDefault="0093427A" w:rsidP="0093427A">
      <w:pPr>
        <w:tabs>
          <w:tab w:val="left" w:pos="630"/>
          <w:tab w:val="left" w:pos="1710"/>
        </w:tabs>
        <w:spacing w:line="240" w:lineRule="auto"/>
        <w:ind w:left="1800" w:hanging="1800"/>
        <w:jc w:val="both"/>
        <w:rPr>
          <w:rFonts w:ascii="Arial" w:hAnsi="Arial" w:cs="Arial"/>
          <w:lang w:val="fr-CA"/>
        </w:rPr>
      </w:pPr>
      <w:r w:rsidRPr="00AC3B1E">
        <w:rPr>
          <w:rFonts w:ascii="Arial" w:hAnsi="Arial" w:cs="Arial"/>
          <w:b/>
          <w:bCs/>
          <w:lang w:val="fr-CA"/>
        </w:rPr>
        <w:t xml:space="preserve">Se rapporte à: </w:t>
      </w:r>
      <w:r w:rsidRPr="00AC3B1E">
        <w:rPr>
          <w:rFonts w:ascii="Arial" w:hAnsi="Arial" w:cs="Arial"/>
          <w:b/>
          <w:bCs/>
          <w:lang w:val="fr-CA"/>
        </w:rPr>
        <w:tab/>
      </w:r>
      <w:r w:rsidRPr="00AC3B1E">
        <w:rPr>
          <w:rFonts w:ascii="Arial" w:hAnsi="Arial" w:cs="Arial"/>
          <w:lang w:val="fr-CA"/>
        </w:rPr>
        <w:t>Figure S</w:t>
      </w:r>
      <w:r>
        <w:rPr>
          <w:rFonts w:ascii="Arial" w:hAnsi="Arial" w:cs="Arial"/>
          <w:lang w:val="fr-CA"/>
        </w:rPr>
        <w:t>4</w:t>
      </w:r>
    </w:p>
    <w:p w14:paraId="64B0E69A" w14:textId="77777777" w:rsidR="0093427A" w:rsidRPr="00AC3B1E" w:rsidRDefault="0093427A" w:rsidP="0093427A">
      <w:pPr>
        <w:tabs>
          <w:tab w:val="left" w:pos="2520"/>
        </w:tabs>
        <w:spacing w:line="240" w:lineRule="auto"/>
        <w:ind w:left="1800" w:hanging="1800"/>
        <w:jc w:val="both"/>
        <w:rPr>
          <w:rFonts w:ascii="Arial" w:hAnsi="Arial" w:cs="Arial"/>
          <w:lang w:val="fr-CA"/>
        </w:rPr>
      </w:pPr>
    </w:p>
    <w:p w14:paraId="718B9BDA" w14:textId="77777777" w:rsidR="0093427A" w:rsidRPr="00AC3B1E" w:rsidRDefault="0093427A" w:rsidP="0093427A">
      <w:pPr>
        <w:tabs>
          <w:tab w:val="left" w:pos="2520"/>
        </w:tabs>
        <w:spacing w:line="240" w:lineRule="auto"/>
        <w:ind w:left="1800" w:hanging="1800"/>
        <w:jc w:val="both"/>
        <w:rPr>
          <w:rFonts w:ascii="Arial" w:hAnsi="Arial" w:cs="Arial"/>
          <w:lang w:val="fr-CA"/>
        </w:rPr>
      </w:pPr>
    </w:p>
    <w:p w14:paraId="13E6E858" w14:textId="77777777" w:rsidR="0093427A" w:rsidRPr="00AC3B1E"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365" w:type="dxa"/>
        <w:tblLook w:val="04A0" w:firstRow="1" w:lastRow="0" w:firstColumn="1" w:lastColumn="0" w:noHBand="0" w:noVBand="1"/>
      </w:tblPr>
      <w:tblGrid>
        <w:gridCol w:w="2340"/>
        <w:gridCol w:w="7375"/>
      </w:tblGrid>
      <w:tr w:rsidR="0093427A" w:rsidRPr="00365878" w14:paraId="19172282" w14:textId="77777777" w:rsidTr="008E05ED">
        <w:trPr>
          <w:trHeight w:val="432"/>
        </w:trPr>
        <w:tc>
          <w:tcPr>
            <w:tcW w:w="2340" w:type="dxa"/>
            <w:vAlign w:val="center"/>
          </w:tcPr>
          <w:p w14:paraId="1C6C2C0C"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7CE2850C"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E82B49" w14:paraId="485C66B0" w14:textId="77777777" w:rsidTr="008E05ED">
        <w:trPr>
          <w:trHeight w:val="432"/>
        </w:trPr>
        <w:tc>
          <w:tcPr>
            <w:tcW w:w="2340" w:type="dxa"/>
            <w:vAlign w:val="center"/>
          </w:tcPr>
          <w:p w14:paraId="2793A687" w14:textId="77777777" w:rsidR="0093427A" w:rsidRPr="00365878" w:rsidRDefault="0093427A" w:rsidP="008E05ED">
            <w:pPr>
              <w:rPr>
                <w:rFonts w:ascii="Arial" w:hAnsi="Arial" w:cs="Arial"/>
                <w:sz w:val="20"/>
                <w:szCs w:val="20"/>
              </w:rPr>
            </w:pPr>
            <w:r w:rsidRPr="00365878">
              <w:rPr>
                <w:rFonts w:ascii="Arial" w:hAnsi="Arial" w:cs="Arial"/>
                <w:sz w:val="20"/>
                <w:szCs w:val="20"/>
              </w:rPr>
              <w:t>month</w:t>
            </w:r>
          </w:p>
        </w:tc>
        <w:tc>
          <w:tcPr>
            <w:tcW w:w="7375" w:type="dxa"/>
          </w:tcPr>
          <w:p w14:paraId="66683F97"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Le mois au cours duquel chaque expérience a été menée. Simplement appelé « expérience » dans l'ensemble du document principal.</w:t>
            </w:r>
          </w:p>
        </w:tc>
      </w:tr>
      <w:tr w:rsidR="0093427A" w:rsidRPr="00E82B49" w14:paraId="06A9B86A" w14:textId="77777777" w:rsidTr="008E05ED">
        <w:trPr>
          <w:trHeight w:val="432"/>
        </w:trPr>
        <w:tc>
          <w:tcPr>
            <w:tcW w:w="2340" w:type="dxa"/>
            <w:vAlign w:val="center"/>
          </w:tcPr>
          <w:p w14:paraId="1BDC37D2" w14:textId="77777777" w:rsidR="0093427A" w:rsidRPr="00365878" w:rsidRDefault="0093427A" w:rsidP="008E05ED">
            <w:pPr>
              <w:rPr>
                <w:rFonts w:ascii="Arial" w:hAnsi="Arial" w:cs="Arial"/>
                <w:sz w:val="20"/>
                <w:szCs w:val="20"/>
              </w:rPr>
            </w:pPr>
            <w:r>
              <w:rPr>
                <w:rFonts w:ascii="Arial" w:hAnsi="Arial" w:cs="Arial"/>
                <w:sz w:val="20"/>
                <w:szCs w:val="20"/>
              </w:rPr>
              <w:t>clam</w:t>
            </w:r>
          </w:p>
        </w:tc>
        <w:tc>
          <w:tcPr>
            <w:tcW w:w="7375" w:type="dxa"/>
          </w:tcPr>
          <w:p w14:paraId="6A562A82"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Numéro d'identification attribué à chaque mye, numéroté séquentiellement dans l'ordre dans lequel les myes ont été mesurées pour la longueur de la coquille.</w:t>
            </w:r>
          </w:p>
        </w:tc>
      </w:tr>
      <w:tr w:rsidR="0093427A" w:rsidRPr="00E82B49" w14:paraId="002CE12B" w14:textId="77777777" w:rsidTr="008E05ED">
        <w:trPr>
          <w:trHeight w:val="432"/>
        </w:trPr>
        <w:tc>
          <w:tcPr>
            <w:tcW w:w="2340" w:type="dxa"/>
            <w:vAlign w:val="center"/>
          </w:tcPr>
          <w:p w14:paraId="38145F4C" w14:textId="77777777" w:rsidR="0093427A" w:rsidRPr="00365878" w:rsidRDefault="0093427A" w:rsidP="008E05ED">
            <w:pPr>
              <w:rPr>
                <w:rFonts w:ascii="Arial" w:hAnsi="Arial" w:cs="Arial"/>
                <w:sz w:val="20"/>
                <w:szCs w:val="20"/>
              </w:rPr>
            </w:pPr>
            <w:proofErr w:type="spellStart"/>
            <w:r>
              <w:rPr>
                <w:rFonts w:ascii="Arial" w:hAnsi="Arial" w:cs="Arial"/>
                <w:sz w:val="20"/>
                <w:szCs w:val="20"/>
              </w:rPr>
              <w:t>shell.length</w:t>
            </w:r>
            <w:proofErr w:type="spellEnd"/>
          </w:p>
        </w:tc>
        <w:tc>
          <w:tcPr>
            <w:tcW w:w="7375" w:type="dxa"/>
          </w:tcPr>
          <w:p w14:paraId="0098C792" w14:textId="77777777" w:rsidR="0093427A" w:rsidRPr="004C50B1" w:rsidRDefault="0093427A" w:rsidP="008E05ED">
            <w:pPr>
              <w:rPr>
                <w:rFonts w:ascii="Arial" w:hAnsi="Arial" w:cs="Arial"/>
                <w:sz w:val="20"/>
                <w:szCs w:val="20"/>
                <w:lang w:val="fr-CA"/>
              </w:rPr>
            </w:pPr>
            <w:r w:rsidRPr="004C50B1">
              <w:rPr>
                <w:rFonts w:ascii="Arial" w:hAnsi="Arial" w:cs="Arial"/>
                <w:sz w:val="20"/>
                <w:szCs w:val="20"/>
                <w:lang w:val="fr-CA"/>
              </w:rPr>
              <w:t xml:space="preserve">La longueur de la coquille (en mm) de chaque mye. </w:t>
            </w:r>
          </w:p>
        </w:tc>
      </w:tr>
    </w:tbl>
    <w:p w14:paraId="54C6D9C8" w14:textId="77777777" w:rsidR="0093427A" w:rsidRPr="005E1184" w:rsidRDefault="0093427A" w:rsidP="0093427A">
      <w:pPr>
        <w:tabs>
          <w:tab w:val="left" w:pos="2520"/>
        </w:tabs>
        <w:spacing w:line="240" w:lineRule="auto"/>
        <w:ind w:left="1800" w:hanging="1800"/>
        <w:jc w:val="both"/>
        <w:rPr>
          <w:rFonts w:ascii="Arial" w:hAnsi="Arial" w:cs="Arial"/>
          <w:lang w:val="fr-CA"/>
        </w:rPr>
      </w:pPr>
    </w:p>
    <w:p w14:paraId="6B9DA49B" w14:textId="77777777" w:rsidR="0093427A" w:rsidRPr="005E1184" w:rsidRDefault="0093427A" w:rsidP="0093427A">
      <w:pPr>
        <w:rPr>
          <w:rFonts w:ascii="Arial" w:hAnsi="Arial" w:cs="Arial"/>
          <w:b/>
          <w:bCs/>
          <w:sz w:val="28"/>
          <w:szCs w:val="28"/>
          <w:lang w:val="fr-CA"/>
        </w:rPr>
      </w:pPr>
      <w:r w:rsidRPr="005E1184">
        <w:rPr>
          <w:rFonts w:ascii="Arial" w:hAnsi="Arial" w:cs="Arial"/>
          <w:b/>
          <w:bCs/>
          <w:sz w:val="28"/>
          <w:szCs w:val="28"/>
          <w:lang w:val="fr-CA"/>
        </w:rPr>
        <w:br w:type="page"/>
      </w:r>
    </w:p>
    <w:p w14:paraId="19C0C5AC" w14:textId="77777777" w:rsidR="0093427A" w:rsidRPr="00AC3B1E" w:rsidRDefault="0093427A" w:rsidP="0093427A">
      <w:pPr>
        <w:spacing w:line="240" w:lineRule="auto"/>
        <w:jc w:val="both"/>
        <w:rPr>
          <w:rFonts w:ascii="Arial" w:hAnsi="Arial" w:cs="Arial"/>
          <w:b/>
          <w:bCs/>
          <w:sz w:val="28"/>
          <w:szCs w:val="28"/>
          <w:lang w:val="fr-CA"/>
        </w:rPr>
      </w:pPr>
      <w:r w:rsidRPr="00AC3B1E">
        <w:rPr>
          <w:rFonts w:ascii="Arial" w:hAnsi="Arial" w:cs="Arial"/>
          <w:b/>
          <w:bCs/>
          <w:sz w:val="28"/>
          <w:szCs w:val="28"/>
          <w:lang w:val="fr-CA"/>
        </w:rPr>
        <w:lastRenderedPageBreak/>
        <w:t>Fichier de données: S</w:t>
      </w:r>
      <w:r>
        <w:rPr>
          <w:rFonts w:ascii="Arial" w:hAnsi="Arial" w:cs="Arial"/>
          <w:b/>
          <w:bCs/>
          <w:sz w:val="28"/>
          <w:szCs w:val="28"/>
          <w:lang w:val="fr-CA"/>
        </w:rPr>
        <w:t>10</w:t>
      </w:r>
      <w:r w:rsidRPr="00AC3B1E">
        <w:rPr>
          <w:rFonts w:ascii="Arial" w:hAnsi="Arial" w:cs="Arial"/>
          <w:b/>
          <w:bCs/>
          <w:sz w:val="28"/>
          <w:szCs w:val="28"/>
          <w:lang w:val="fr-CA"/>
        </w:rPr>
        <w:t xml:space="preserve"> data.csv</w:t>
      </w:r>
    </w:p>
    <w:p w14:paraId="136C189A" w14:textId="77777777" w:rsidR="0093427A" w:rsidRPr="00A93DDF" w:rsidRDefault="0093427A" w:rsidP="0093427A">
      <w:pPr>
        <w:tabs>
          <w:tab w:val="left" w:pos="630"/>
          <w:tab w:val="left" w:pos="1710"/>
        </w:tabs>
        <w:spacing w:line="240" w:lineRule="auto"/>
        <w:ind w:left="1800" w:hanging="1800"/>
        <w:jc w:val="both"/>
        <w:rPr>
          <w:rFonts w:ascii="Arial" w:hAnsi="Arial" w:cs="Arial"/>
          <w:lang w:val="fr-CA"/>
        </w:rPr>
      </w:pPr>
      <w:r w:rsidRPr="00A93DDF">
        <w:rPr>
          <w:rFonts w:ascii="Arial" w:hAnsi="Arial" w:cs="Arial"/>
          <w:b/>
          <w:bCs/>
          <w:lang w:val="fr-CA"/>
        </w:rPr>
        <w:t xml:space="preserve">Description: </w:t>
      </w:r>
      <w:r w:rsidRPr="00A93DDF">
        <w:rPr>
          <w:rFonts w:ascii="Arial" w:hAnsi="Arial" w:cs="Arial"/>
          <w:b/>
          <w:bCs/>
          <w:lang w:val="fr-CA"/>
        </w:rPr>
        <w:tab/>
      </w:r>
      <w:r w:rsidRPr="00A93DDF">
        <w:rPr>
          <w:rFonts w:ascii="Arial" w:hAnsi="Arial" w:cs="Arial"/>
          <w:b/>
          <w:bCs/>
          <w:lang w:val="fr-CA"/>
        </w:rPr>
        <w:tab/>
      </w:r>
      <w:r w:rsidRPr="00A93DDF">
        <w:rPr>
          <w:rFonts w:ascii="Arial" w:hAnsi="Arial" w:cs="Arial"/>
          <w:lang w:val="fr-CA"/>
        </w:rPr>
        <w:t>Données de r</w:t>
      </w:r>
      <w:r>
        <w:rPr>
          <w:rFonts w:ascii="Arial" w:hAnsi="Arial" w:cs="Arial"/>
          <w:lang w:val="fr-CA"/>
        </w:rPr>
        <w:t>é-enfouissement</w:t>
      </w:r>
      <w:r w:rsidRPr="00A93DDF">
        <w:rPr>
          <w:rFonts w:ascii="Arial" w:hAnsi="Arial" w:cs="Arial"/>
          <w:lang w:val="fr-CA"/>
        </w:rPr>
        <w:t xml:space="preserve"> pour les parcelles individuelles de </w:t>
      </w:r>
      <w:proofErr w:type="spellStart"/>
      <w:r w:rsidRPr="00A93DDF">
        <w:rPr>
          <w:rFonts w:ascii="Arial" w:hAnsi="Arial" w:cs="Arial"/>
          <w:lang w:val="fr-CA"/>
        </w:rPr>
        <w:t>mésocosmes</w:t>
      </w:r>
      <w:proofErr w:type="spellEnd"/>
      <w:r w:rsidRPr="00A93DDF">
        <w:rPr>
          <w:rFonts w:ascii="Arial" w:hAnsi="Arial" w:cs="Arial"/>
          <w:lang w:val="fr-CA"/>
        </w:rPr>
        <w:t xml:space="preserve"> </w:t>
      </w:r>
      <w:r>
        <w:rPr>
          <w:rFonts w:ascii="Arial" w:hAnsi="Arial" w:cs="Arial"/>
          <w:lang w:val="fr-CA"/>
        </w:rPr>
        <w:t>décomposées</w:t>
      </w:r>
      <w:r w:rsidRPr="00A93DDF">
        <w:rPr>
          <w:rFonts w:ascii="Arial" w:hAnsi="Arial" w:cs="Arial"/>
          <w:lang w:val="fr-CA"/>
        </w:rPr>
        <w:t xml:space="preserve"> par niveau des variables expérimentales indépendantes pour les observations de 15 minutes effectuées deux heures après que les </w:t>
      </w:r>
      <w:r>
        <w:rPr>
          <w:rFonts w:ascii="Arial" w:hAnsi="Arial" w:cs="Arial"/>
          <w:lang w:val="fr-CA"/>
        </w:rPr>
        <w:t>myes</w:t>
      </w:r>
      <w:r w:rsidRPr="00A93DDF">
        <w:rPr>
          <w:rFonts w:ascii="Arial" w:hAnsi="Arial" w:cs="Arial"/>
          <w:lang w:val="fr-CA"/>
        </w:rPr>
        <w:t xml:space="preserve"> aient été placées sur la surface du sédiment dans leurs parcelles respectives de </w:t>
      </w:r>
      <w:proofErr w:type="spellStart"/>
      <w:r w:rsidRPr="00A93DDF">
        <w:rPr>
          <w:rFonts w:ascii="Arial" w:hAnsi="Arial" w:cs="Arial"/>
          <w:lang w:val="fr-CA"/>
        </w:rPr>
        <w:t>mésocosmes</w:t>
      </w:r>
      <w:proofErr w:type="spellEnd"/>
      <w:r w:rsidRPr="00A93DDF">
        <w:rPr>
          <w:rFonts w:ascii="Arial" w:hAnsi="Arial" w:cs="Arial"/>
          <w:lang w:val="fr-CA"/>
        </w:rPr>
        <w:t xml:space="preserve"> le premier jour de chaque expérience.</w:t>
      </w:r>
    </w:p>
    <w:p w14:paraId="34F87981" w14:textId="77777777" w:rsidR="0093427A" w:rsidRPr="005B7C1F" w:rsidRDefault="0093427A" w:rsidP="0093427A">
      <w:pPr>
        <w:tabs>
          <w:tab w:val="left" w:pos="2520"/>
        </w:tabs>
        <w:spacing w:after="0" w:line="240" w:lineRule="auto"/>
        <w:ind w:left="1800" w:hanging="1800"/>
        <w:jc w:val="both"/>
        <w:rPr>
          <w:rFonts w:ascii="Arial" w:hAnsi="Arial" w:cs="Arial"/>
          <w:lang w:val="fr-CA"/>
        </w:rPr>
      </w:pPr>
      <w:r w:rsidRPr="00AC3B1E">
        <w:rPr>
          <w:rFonts w:ascii="Arial" w:hAnsi="Arial" w:cs="Arial"/>
          <w:b/>
          <w:bCs/>
          <w:lang w:val="fr-CA"/>
        </w:rPr>
        <w:t>Se rapporte à</w:t>
      </w:r>
      <w:r w:rsidRPr="005B7C1F">
        <w:rPr>
          <w:rFonts w:ascii="Arial" w:hAnsi="Arial" w:cs="Arial"/>
          <w:b/>
          <w:bCs/>
          <w:lang w:val="fr-CA"/>
        </w:rPr>
        <w:t xml:space="preserve">: </w:t>
      </w:r>
      <w:r w:rsidRPr="005B7C1F">
        <w:rPr>
          <w:rFonts w:ascii="Arial" w:hAnsi="Arial" w:cs="Arial"/>
          <w:b/>
          <w:bCs/>
          <w:lang w:val="fr-CA"/>
        </w:rPr>
        <w:tab/>
      </w:r>
      <w:r>
        <w:rPr>
          <w:rFonts w:ascii="Arial" w:hAnsi="Arial" w:cs="Arial"/>
          <w:lang w:val="fr-CA"/>
        </w:rPr>
        <w:t>Analyses supplémentaires</w:t>
      </w:r>
    </w:p>
    <w:p w14:paraId="3B5A0E20" w14:textId="77777777" w:rsidR="0093427A" w:rsidRPr="00A93DDF" w:rsidRDefault="0093427A" w:rsidP="0093427A">
      <w:pPr>
        <w:tabs>
          <w:tab w:val="left" w:pos="2520"/>
        </w:tabs>
        <w:spacing w:line="240" w:lineRule="auto"/>
        <w:ind w:left="1800" w:hanging="1800"/>
        <w:jc w:val="both"/>
        <w:rPr>
          <w:rFonts w:ascii="Arial" w:hAnsi="Arial" w:cs="Arial"/>
          <w:lang w:val="fr-CA"/>
        </w:rPr>
      </w:pPr>
      <w:r w:rsidRPr="005B7C1F">
        <w:rPr>
          <w:rFonts w:ascii="Arial" w:hAnsi="Arial" w:cs="Arial"/>
          <w:b/>
          <w:bCs/>
          <w:lang w:val="fr-CA"/>
        </w:rPr>
        <w:tab/>
      </w:r>
      <w:r w:rsidRPr="00A93DDF">
        <w:rPr>
          <w:rFonts w:ascii="Arial" w:hAnsi="Arial" w:cs="Arial"/>
          <w:lang w:val="fr-CA"/>
        </w:rPr>
        <w:t>Figure SA1</w:t>
      </w:r>
    </w:p>
    <w:p w14:paraId="08DCA750" w14:textId="77777777" w:rsidR="0093427A" w:rsidRPr="00A93DDF" w:rsidRDefault="0093427A" w:rsidP="0093427A">
      <w:pPr>
        <w:tabs>
          <w:tab w:val="left" w:pos="2520"/>
        </w:tabs>
        <w:spacing w:line="240" w:lineRule="auto"/>
        <w:ind w:left="1800" w:hanging="1800"/>
        <w:jc w:val="both"/>
        <w:rPr>
          <w:rFonts w:ascii="Arial" w:hAnsi="Arial" w:cs="Arial"/>
          <w:lang w:val="fr-CA"/>
        </w:rPr>
      </w:pPr>
    </w:p>
    <w:p w14:paraId="140B58B2" w14:textId="77777777" w:rsidR="0093427A" w:rsidRPr="00A93DDF" w:rsidRDefault="0093427A" w:rsidP="0093427A">
      <w:pPr>
        <w:tabs>
          <w:tab w:val="left" w:pos="2520"/>
        </w:tabs>
        <w:spacing w:line="240" w:lineRule="auto"/>
        <w:ind w:left="1800" w:hanging="1800"/>
        <w:jc w:val="both"/>
        <w:rPr>
          <w:rFonts w:ascii="Arial" w:hAnsi="Arial" w:cs="Arial"/>
          <w:lang w:val="fr-CA"/>
        </w:rPr>
      </w:pPr>
    </w:p>
    <w:p w14:paraId="125653B9" w14:textId="77777777" w:rsidR="0093427A" w:rsidRPr="00A93DDF" w:rsidRDefault="0093427A" w:rsidP="0093427A">
      <w:pPr>
        <w:tabs>
          <w:tab w:val="left" w:pos="2520"/>
        </w:tabs>
        <w:spacing w:line="240" w:lineRule="auto"/>
        <w:ind w:left="1800" w:hanging="1800"/>
        <w:jc w:val="both"/>
        <w:rPr>
          <w:rFonts w:ascii="Arial" w:hAnsi="Arial" w:cs="Arial"/>
          <w:lang w:val="fr-CA"/>
        </w:rPr>
      </w:pPr>
    </w:p>
    <w:tbl>
      <w:tblPr>
        <w:tblStyle w:val="TableGrid"/>
        <w:tblW w:w="0" w:type="auto"/>
        <w:tblInd w:w="-185" w:type="dxa"/>
        <w:tblLook w:val="04A0" w:firstRow="1" w:lastRow="0" w:firstColumn="1" w:lastColumn="0" w:noHBand="0" w:noVBand="1"/>
      </w:tblPr>
      <w:tblGrid>
        <w:gridCol w:w="2160"/>
        <w:gridCol w:w="7375"/>
      </w:tblGrid>
      <w:tr w:rsidR="0093427A" w:rsidRPr="00365878" w14:paraId="39CE9857" w14:textId="77777777" w:rsidTr="008E05ED">
        <w:trPr>
          <w:trHeight w:val="432"/>
        </w:trPr>
        <w:tc>
          <w:tcPr>
            <w:tcW w:w="2160" w:type="dxa"/>
            <w:vAlign w:val="center"/>
          </w:tcPr>
          <w:p w14:paraId="14D69662" w14:textId="77777777" w:rsidR="0093427A" w:rsidRPr="00365878" w:rsidRDefault="0093427A" w:rsidP="008E05ED">
            <w:pPr>
              <w:rPr>
                <w:rFonts w:ascii="Arial" w:hAnsi="Arial" w:cs="Arial"/>
                <w:b/>
                <w:bCs/>
                <w:sz w:val="20"/>
                <w:szCs w:val="20"/>
              </w:rPr>
            </w:pPr>
            <w:r>
              <w:rPr>
                <w:rFonts w:ascii="Arial" w:hAnsi="Arial" w:cs="Arial"/>
                <w:b/>
                <w:bCs/>
                <w:sz w:val="20"/>
                <w:szCs w:val="20"/>
              </w:rPr>
              <w:t xml:space="preserve">Nom de la </w:t>
            </w:r>
            <w:proofErr w:type="spellStart"/>
            <w:r>
              <w:rPr>
                <w:rFonts w:ascii="Arial" w:hAnsi="Arial" w:cs="Arial"/>
                <w:b/>
                <w:bCs/>
                <w:sz w:val="20"/>
                <w:szCs w:val="20"/>
              </w:rPr>
              <w:t>colonne</w:t>
            </w:r>
            <w:proofErr w:type="spellEnd"/>
          </w:p>
        </w:tc>
        <w:tc>
          <w:tcPr>
            <w:tcW w:w="7375" w:type="dxa"/>
            <w:vAlign w:val="center"/>
          </w:tcPr>
          <w:p w14:paraId="0753ED98" w14:textId="77777777" w:rsidR="0093427A" w:rsidRPr="00365878" w:rsidRDefault="0093427A" w:rsidP="008E05ED">
            <w:pPr>
              <w:rPr>
                <w:rFonts w:ascii="Arial" w:hAnsi="Arial" w:cs="Arial"/>
                <w:b/>
                <w:bCs/>
                <w:sz w:val="20"/>
                <w:szCs w:val="20"/>
              </w:rPr>
            </w:pPr>
            <w:r w:rsidRPr="00365878">
              <w:rPr>
                <w:rFonts w:ascii="Arial" w:hAnsi="Arial" w:cs="Arial"/>
                <w:b/>
                <w:bCs/>
                <w:sz w:val="20"/>
                <w:szCs w:val="20"/>
              </w:rPr>
              <w:t>Description</w:t>
            </w:r>
          </w:p>
        </w:tc>
      </w:tr>
      <w:tr w:rsidR="0093427A" w:rsidRPr="00365878" w14:paraId="3ACA9AA6" w14:textId="77777777" w:rsidTr="008E05ED">
        <w:trPr>
          <w:trHeight w:val="432"/>
        </w:trPr>
        <w:tc>
          <w:tcPr>
            <w:tcW w:w="2160" w:type="dxa"/>
            <w:vAlign w:val="center"/>
          </w:tcPr>
          <w:p w14:paraId="45B71D51" w14:textId="77777777" w:rsidR="0093427A" w:rsidRPr="00DC794B" w:rsidRDefault="0093427A" w:rsidP="008E05ED">
            <w:pPr>
              <w:rPr>
                <w:rFonts w:ascii="Arial" w:hAnsi="Arial" w:cs="Arial"/>
                <w:sz w:val="20"/>
                <w:szCs w:val="20"/>
              </w:rPr>
            </w:pPr>
            <w:r w:rsidRPr="00DC794B">
              <w:rPr>
                <w:rFonts w:ascii="Arial" w:hAnsi="Arial" w:cs="Arial"/>
                <w:sz w:val="20"/>
                <w:szCs w:val="20"/>
              </w:rPr>
              <w:t>month</w:t>
            </w:r>
          </w:p>
        </w:tc>
        <w:tc>
          <w:tcPr>
            <w:tcW w:w="7375" w:type="dxa"/>
            <w:vAlign w:val="center"/>
          </w:tcPr>
          <w:p w14:paraId="1CEC92DB" w14:textId="77777777" w:rsidR="0093427A" w:rsidRPr="00DC794B" w:rsidRDefault="0093427A" w:rsidP="008E05ED">
            <w:pPr>
              <w:rPr>
                <w:rFonts w:ascii="Arial" w:hAnsi="Arial" w:cs="Arial"/>
                <w:sz w:val="20"/>
                <w:szCs w:val="20"/>
              </w:rPr>
            </w:pPr>
            <w:r w:rsidRPr="00DC794B">
              <w:rPr>
                <w:rFonts w:ascii="Arial" w:hAnsi="Arial" w:cs="Arial"/>
                <w:sz w:val="20"/>
                <w:szCs w:val="20"/>
                <w:lang w:val="fr-CA"/>
              </w:rPr>
              <w:t xml:space="preserve">Variable indépendante fixe catégorique à cinq niveaux (mai, juin, juillet, août, septembre). Le mois au cours duquel chaque expérience a été menée. </w:t>
            </w:r>
            <w:proofErr w:type="spellStart"/>
            <w:r w:rsidRPr="00DC794B">
              <w:rPr>
                <w:rFonts w:ascii="Arial" w:hAnsi="Arial" w:cs="Arial"/>
                <w:sz w:val="20"/>
                <w:szCs w:val="20"/>
              </w:rPr>
              <w:t>Simplement</w:t>
            </w:r>
            <w:proofErr w:type="spellEnd"/>
            <w:r w:rsidRPr="00DC794B">
              <w:rPr>
                <w:rFonts w:ascii="Arial" w:hAnsi="Arial" w:cs="Arial"/>
                <w:sz w:val="20"/>
                <w:szCs w:val="20"/>
              </w:rPr>
              <w:t xml:space="preserve"> </w:t>
            </w:r>
            <w:proofErr w:type="spellStart"/>
            <w:r w:rsidRPr="00DC794B">
              <w:rPr>
                <w:rFonts w:ascii="Arial" w:hAnsi="Arial" w:cs="Arial"/>
                <w:sz w:val="20"/>
                <w:szCs w:val="20"/>
              </w:rPr>
              <w:t>appelé</w:t>
            </w:r>
            <w:proofErr w:type="spellEnd"/>
            <w:r w:rsidRPr="00DC794B">
              <w:rPr>
                <w:rFonts w:ascii="Arial" w:hAnsi="Arial" w:cs="Arial"/>
                <w:sz w:val="20"/>
                <w:szCs w:val="20"/>
              </w:rPr>
              <w:t xml:space="preserve"> « </w:t>
            </w:r>
            <w:proofErr w:type="spellStart"/>
            <w:r w:rsidRPr="00DC794B">
              <w:rPr>
                <w:rFonts w:ascii="Arial" w:hAnsi="Arial" w:cs="Arial"/>
                <w:sz w:val="20"/>
                <w:szCs w:val="20"/>
              </w:rPr>
              <w:t>expérience</w:t>
            </w:r>
            <w:proofErr w:type="spellEnd"/>
            <w:r w:rsidRPr="00DC794B">
              <w:rPr>
                <w:rFonts w:ascii="Arial" w:hAnsi="Arial" w:cs="Arial"/>
                <w:sz w:val="20"/>
                <w:szCs w:val="20"/>
              </w:rPr>
              <w:t xml:space="preserve"> » dans </w:t>
            </w:r>
            <w:proofErr w:type="spellStart"/>
            <w:r w:rsidRPr="00DC794B">
              <w:rPr>
                <w:rFonts w:ascii="Arial" w:hAnsi="Arial" w:cs="Arial"/>
                <w:sz w:val="20"/>
                <w:szCs w:val="20"/>
              </w:rPr>
              <w:t>l'analyse</w:t>
            </w:r>
            <w:proofErr w:type="spellEnd"/>
            <w:r w:rsidRPr="00DC794B">
              <w:rPr>
                <w:rFonts w:ascii="Arial" w:hAnsi="Arial" w:cs="Arial"/>
                <w:sz w:val="20"/>
                <w:szCs w:val="20"/>
              </w:rPr>
              <w:t xml:space="preserve"> </w:t>
            </w:r>
            <w:proofErr w:type="spellStart"/>
            <w:r w:rsidRPr="00DC794B">
              <w:rPr>
                <w:rFonts w:ascii="Arial" w:hAnsi="Arial" w:cs="Arial"/>
                <w:sz w:val="20"/>
                <w:szCs w:val="20"/>
              </w:rPr>
              <w:t>complémentaire</w:t>
            </w:r>
            <w:proofErr w:type="spellEnd"/>
            <w:r w:rsidRPr="00DC794B">
              <w:rPr>
                <w:rFonts w:ascii="Arial" w:hAnsi="Arial" w:cs="Arial"/>
                <w:sz w:val="20"/>
                <w:szCs w:val="20"/>
              </w:rPr>
              <w:t>.</w:t>
            </w:r>
          </w:p>
        </w:tc>
      </w:tr>
      <w:tr w:rsidR="0093427A" w:rsidRPr="00E82B49" w14:paraId="0B809E35" w14:textId="77777777" w:rsidTr="008E05ED">
        <w:trPr>
          <w:trHeight w:val="432"/>
        </w:trPr>
        <w:tc>
          <w:tcPr>
            <w:tcW w:w="2160" w:type="dxa"/>
            <w:vAlign w:val="center"/>
          </w:tcPr>
          <w:p w14:paraId="099BA9E6"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time.since.deploy</w:t>
            </w:r>
            <w:proofErr w:type="spellEnd"/>
          </w:p>
        </w:tc>
        <w:tc>
          <w:tcPr>
            <w:tcW w:w="7375" w:type="dxa"/>
            <w:vAlign w:val="center"/>
          </w:tcPr>
          <w:p w14:paraId="33D19CFE"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Variable indépendante fixe catégorique à huit niveaux (15, 30, 45, 60, 75, 90, 105 et 120 minutes). Le moment où le nombre de myes réenfouies a été enregistré après la pêche dans leurs parcelles respectives du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w:t>
            </w:r>
          </w:p>
        </w:tc>
      </w:tr>
      <w:tr w:rsidR="0093427A" w:rsidRPr="00DC794B" w14:paraId="7F0FA810" w14:textId="77777777" w:rsidTr="008E05ED">
        <w:trPr>
          <w:trHeight w:val="432"/>
        </w:trPr>
        <w:tc>
          <w:tcPr>
            <w:tcW w:w="2160" w:type="dxa"/>
            <w:vAlign w:val="center"/>
          </w:tcPr>
          <w:p w14:paraId="60421A3D"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tide.level</w:t>
            </w:r>
            <w:proofErr w:type="spellEnd"/>
          </w:p>
        </w:tc>
        <w:tc>
          <w:tcPr>
            <w:tcW w:w="7375" w:type="dxa"/>
            <w:vAlign w:val="center"/>
          </w:tcPr>
          <w:p w14:paraId="62F57ED5"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Variable indépendante fixe catégorique à trois niveaux (intertidal, </w:t>
            </w:r>
            <w:proofErr w:type="spellStart"/>
            <w:r w:rsidRPr="00DC794B">
              <w:rPr>
                <w:rFonts w:ascii="Arial" w:hAnsi="Arial" w:cs="Arial"/>
                <w:sz w:val="20"/>
                <w:szCs w:val="20"/>
                <w:lang w:val="fr-CA"/>
              </w:rPr>
              <w:t>subtidal</w:t>
            </w:r>
            <w:proofErr w:type="spellEnd"/>
            <w:r w:rsidRPr="00DC794B">
              <w:rPr>
                <w:rFonts w:ascii="Arial" w:hAnsi="Arial" w:cs="Arial"/>
                <w:sz w:val="20"/>
                <w:szCs w:val="20"/>
                <w:lang w:val="fr-CA"/>
              </w:rPr>
              <w:t xml:space="preserve"> peu profond, </w:t>
            </w:r>
            <w:proofErr w:type="spellStart"/>
            <w:r w:rsidRPr="00DC794B">
              <w:rPr>
                <w:rFonts w:ascii="Arial" w:hAnsi="Arial" w:cs="Arial"/>
                <w:sz w:val="20"/>
                <w:szCs w:val="20"/>
                <w:lang w:val="fr-CA"/>
              </w:rPr>
              <w:t>subtidal</w:t>
            </w:r>
            <w:proofErr w:type="spellEnd"/>
            <w:r w:rsidRPr="00DC794B">
              <w:rPr>
                <w:rFonts w:ascii="Arial" w:hAnsi="Arial" w:cs="Arial"/>
                <w:sz w:val="20"/>
                <w:szCs w:val="20"/>
                <w:lang w:val="fr-CA"/>
              </w:rPr>
              <w:t xml:space="preserve"> plus profond). Niveau de marée auquel les myes ont été relâchées dans leurs parcelles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respectives. IN = intertidal ; S1 = </w:t>
            </w:r>
            <w:proofErr w:type="spellStart"/>
            <w:r w:rsidRPr="00DC794B">
              <w:rPr>
                <w:rFonts w:ascii="Arial" w:hAnsi="Arial" w:cs="Arial"/>
                <w:sz w:val="20"/>
                <w:szCs w:val="20"/>
                <w:lang w:val="fr-CA"/>
              </w:rPr>
              <w:t>subtidal</w:t>
            </w:r>
            <w:proofErr w:type="spellEnd"/>
            <w:r w:rsidRPr="00DC794B">
              <w:rPr>
                <w:rFonts w:ascii="Arial" w:hAnsi="Arial" w:cs="Arial"/>
                <w:sz w:val="20"/>
                <w:szCs w:val="20"/>
                <w:lang w:val="fr-CA"/>
              </w:rPr>
              <w:t xml:space="preserve"> peu profond ; S2 = </w:t>
            </w:r>
            <w:proofErr w:type="spellStart"/>
            <w:r w:rsidRPr="00DC794B">
              <w:rPr>
                <w:rFonts w:ascii="Arial" w:hAnsi="Arial" w:cs="Arial"/>
                <w:sz w:val="20"/>
                <w:szCs w:val="20"/>
                <w:lang w:val="fr-CA"/>
              </w:rPr>
              <w:t>subtidal</w:t>
            </w:r>
            <w:proofErr w:type="spellEnd"/>
            <w:r w:rsidRPr="00DC794B">
              <w:rPr>
                <w:rFonts w:ascii="Arial" w:hAnsi="Arial" w:cs="Arial"/>
                <w:sz w:val="20"/>
                <w:szCs w:val="20"/>
                <w:lang w:val="fr-CA"/>
              </w:rPr>
              <w:t xml:space="preserve"> plus profond.</w:t>
            </w:r>
          </w:p>
        </w:tc>
      </w:tr>
      <w:tr w:rsidR="0093427A" w:rsidRPr="00365878" w14:paraId="4B2E31A1" w14:textId="77777777" w:rsidTr="008E05ED">
        <w:trPr>
          <w:trHeight w:val="432"/>
        </w:trPr>
        <w:tc>
          <w:tcPr>
            <w:tcW w:w="2160" w:type="dxa"/>
            <w:vAlign w:val="center"/>
          </w:tcPr>
          <w:p w14:paraId="16AF633A"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plot.glob</w:t>
            </w:r>
            <w:proofErr w:type="spellEnd"/>
          </w:p>
        </w:tc>
        <w:tc>
          <w:tcPr>
            <w:tcW w:w="7375" w:type="dxa"/>
            <w:vAlign w:val="center"/>
          </w:tcPr>
          <w:p w14:paraId="617E73D2" w14:textId="77777777" w:rsidR="0093427A" w:rsidRPr="00DC794B" w:rsidRDefault="0093427A" w:rsidP="008E05ED">
            <w:pPr>
              <w:rPr>
                <w:rFonts w:ascii="Arial" w:hAnsi="Arial" w:cs="Arial"/>
                <w:sz w:val="20"/>
                <w:szCs w:val="20"/>
              </w:rPr>
            </w:pPr>
            <w:r w:rsidRPr="00DC794B">
              <w:rPr>
                <w:rFonts w:ascii="Arial" w:hAnsi="Arial" w:cs="Arial"/>
                <w:sz w:val="20"/>
                <w:szCs w:val="20"/>
                <w:lang w:val="fr-CA"/>
              </w:rPr>
              <w:t xml:space="preserve">Variable indépendante aléatoire catégorique avec 150 niveaux. Identification de chaque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dans chaque expérience. Les parcelles individuelles sont répétées huit fois dans chaque expérience, car la même parcelle a été évaluée toutes les 15 minutes pendant deux heures. </w:t>
            </w:r>
            <w:proofErr w:type="spellStart"/>
            <w:r w:rsidRPr="00DC794B">
              <w:rPr>
                <w:rFonts w:ascii="Arial" w:hAnsi="Arial" w:cs="Arial"/>
                <w:sz w:val="20"/>
                <w:szCs w:val="20"/>
              </w:rPr>
              <w:t>Appelé</w:t>
            </w:r>
            <w:proofErr w:type="spellEnd"/>
            <w:r w:rsidRPr="00DC794B">
              <w:rPr>
                <w:rFonts w:ascii="Arial" w:hAnsi="Arial" w:cs="Arial"/>
                <w:sz w:val="20"/>
                <w:szCs w:val="20"/>
              </w:rPr>
              <w:t xml:space="preserve"> « Plot ID » dans </w:t>
            </w:r>
            <w:proofErr w:type="spellStart"/>
            <w:r w:rsidRPr="00DC794B">
              <w:rPr>
                <w:rFonts w:ascii="Arial" w:hAnsi="Arial" w:cs="Arial"/>
                <w:sz w:val="20"/>
                <w:szCs w:val="20"/>
              </w:rPr>
              <w:t>l'analyse</w:t>
            </w:r>
            <w:proofErr w:type="spellEnd"/>
            <w:r w:rsidRPr="00DC794B">
              <w:rPr>
                <w:rFonts w:ascii="Arial" w:hAnsi="Arial" w:cs="Arial"/>
                <w:sz w:val="20"/>
                <w:szCs w:val="20"/>
              </w:rPr>
              <w:t xml:space="preserve"> </w:t>
            </w:r>
            <w:proofErr w:type="spellStart"/>
            <w:r w:rsidRPr="00DC794B">
              <w:rPr>
                <w:rFonts w:ascii="Arial" w:hAnsi="Arial" w:cs="Arial"/>
                <w:sz w:val="20"/>
                <w:szCs w:val="20"/>
              </w:rPr>
              <w:t>complémentaire</w:t>
            </w:r>
            <w:proofErr w:type="spellEnd"/>
            <w:r w:rsidRPr="00DC794B">
              <w:rPr>
                <w:rFonts w:ascii="Arial" w:hAnsi="Arial" w:cs="Arial"/>
                <w:sz w:val="20"/>
                <w:szCs w:val="20"/>
              </w:rPr>
              <w:t>.</w:t>
            </w:r>
          </w:p>
        </w:tc>
      </w:tr>
      <w:tr w:rsidR="0093427A" w:rsidRPr="00365878" w14:paraId="4A62F38D" w14:textId="77777777" w:rsidTr="008E05ED">
        <w:trPr>
          <w:trHeight w:val="432"/>
        </w:trPr>
        <w:tc>
          <w:tcPr>
            <w:tcW w:w="2160" w:type="dxa"/>
            <w:vAlign w:val="center"/>
          </w:tcPr>
          <w:p w14:paraId="4632CE5F"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pred.treat</w:t>
            </w:r>
            <w:proofErr w:type="spellEnd"/>
          </w:p>
        </w:tc>
        <w:tc>
          <w:tcPr>
            <w:tcW w:w="7375" w:type="dxa"/>
            <w:vAlign w:val="center"/>
          </w:tcPr>
          <w:p w14:paraId="2623E708" w14:textId="77777777" w:rsidR="0093427A" w:rsidRPr="00DC794B" w:rsidRDefault="0093427A" w:rsidP="008E05ED">
            <w:pPr>
              <w:rPr>
                <w:rFonts w:ascii="Arial" w:hAnsi="Arial" w:cs="Arial"/>
                <w:sz w:val="20"/>
                <w:szCs w:val="20"/>
              </w:rPr>
            </w:pPr>
            <w:r w:rsidRPr="00DC794B">
              <w:rPr>
                <w:rFonts w:ascii="Arial" w:hAnsi="Arial" w:cs="Arial"/>
                <w:sz w:val="20"/>
                <w:szCs w:val="20"/>
                <w:lang w:val="fr-CA"/>
              </w:rPr>
              <w:t xml:space="preserve">Variable indépendante fixe catégorique à deux niveaux (exclusion du prédateur, inclusion du prédateur). Type de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utilisée pour l'inclusion ou l'exclusion des prédateurs de crabes. </w:t>
            </w:r>
            <w:r w:rsidRPr="00DC794B">
              <w:rPr>
                <w:rFonts w:ascii="Arial" w:hAnsi="Arial" w:cs="Arial"/>
                <w:sz w:val="20"/>
                <w:szCs w:val="20"/>
              </w:rPr>
              <w:t xml:space="preserve">PE = exclusion des </w:t>
            </w:r>
            <w:proofErr w:type="spellStart"/>
            <w:r w:rsidRPr="00DC794B">
              <w:rPr>
                <w:rFonts w:ascii="Arial" w:hAnsi="Arial" w:cs="Arial"/>
                <w:sz w:val="20"/>
                <w:szCs w:val="20"/>
              </w:rPr>
              <w:t>prédateurs</w:t>
            </w:r>
            <w:proofErr w:type="spellEnd"/>
            <w:r w:rsidRPr="00DC794B">
              <w:rPr>
                <w:rFonts w:ascii="Arial" w:hAnsi="Arial" w:cs="Arial"/>
                <w:sz w:val="20"/>
                <w:szCs w:val="20"/>
              </w:rPr>
              <w:t xml:space="preserve"> ; PI = inclusion des </w:t>
            </w:r>
            <w:proofErr w:type="spellStart"/>
            <w:r w:rsidRPr="00DC794B">
              <w:rPr>
                <w:rFonts w:ascii="Arial" w:hAnsi="Arial" w:cs="Arial"/>
                <w:sz w:val="20"/>
                <w:szCs w:val="20"/>
              </w:rPr>
              <w:t>prédateurs</w:t>
            </w:r>
            <w:proofErr w:type="spellEnd"/>
            <w:r w:rsidRPr="00DC794B">
              <w:rPr>
                <w:rFonts w:ascii="Arial" w:hAnsi="Arial" w:cs="Arial"/>
                <w:sz w:val="20"/>
                <w:szCs w:val="20"/>
              </w:rPr>
              <w:t>.</w:t>
            </w:r>
          </w:p>
        </w:tc>
      </w:tr>
      <w:tr w:rsidR="0093427A" w:rsidRPr="00E82B49" w14:paraId="0964BEFB" w14:textId="77777777" w:rsidTr="008E05ED">
        <w:trPr>
          <w:trHeight w:val="432"/>
        </w:trPr>
        <w:tc>
          <w:tcPr>
            <w:tcW w:w="2160" w:type="dxa"/>
            <w:vAlign w:val="center"/>
          </w:tcPr>
          <w:p w14:paraId="5126334D" w14:textId="77777777" w:rsidR="0093427A" w:rsidRPr="00DC794B" w:rsidRDefault="0093427A" w:rsidP="008E05ED">
            <w:pPr>
              <w:rPr>
                <w:rFonts w:ascii="Arial" w:hAnsi="Arial" w:cs="Arial"/>
                <w:sz w:val="20"/>
                <w:szCs w:val="20"/>
              </w:rPr>
            </w:pPr>
            <w:r w:rsidRPr="00DC794B">
              <w:rPr>
                <w:rFonts w:ascii="Arial" w:hAnsi="Arial" w:cs="Arial"/>
                <w:sz w:val="20"/>
                <w:szCs w:val="20"/>
              </w:rPr>
              <w:t>initial</w:t>
            </w:r>
          </w:p>
        </w:tc>
        <w:tc>
          <w:tcPr>
            <w:tcW w:w="7375" w:type="dxa"/>
          </w:tcPr>
          <w:p w14:paraId="418AEAF6"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Le nombre de </w:t>
            </w:r>
            <w:r>
              <w:rPr>
                <w:rFonts w:ascii="Arial" w:hAnsi="Arial" w:cs="Arial"/>
                <w:sz w:val="20"/>
                <w:szCs w:val="20"/>
                <w:lang w:val="fr-CA"/>
              </w:rPr>
              <w:t>myes</w:t>
            </w:r>
            <w:r w:rsidRPr="00DC794B">
              <w:rPr>
                <w:rFonts w:ascii="Arial" w:hAnsi="Arial" w:cs="Arial"/>
                <w:sz w:val="20"/>
                <w:szCs w:val="20"/>
                <w:lang w:val="fr-CA"/>
              </w:rPr>
              <w:t xml:space="preserve"> initialement placées sur le sédiment dans chaque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(ce nombre est toujours de 5).</w:t>
            </w:r>
          </w:p>
        </w:tc>
      </w:tr>
      <w:tr w:rsidR="0093427A" w:rsidRPr="00E82B49" w14:paraId="56796166" w14:textId="77777777" w:rsidTr="008E05ED">
        <w:trPr>
          <w:trHeight w:val="432"/>
        </w:trPr>
        <w:tc>
          <w:tcPr>
            <w:tcW w:w="2160" w:type="dxa"/>
            <w:vAlign w:val="center"/>
          </w:tcPr>
          <w:p w14:paraId="78FF4DF7" w14:textId="77777777" w:rsidR="0093427A" w:rsidRPr="00DC794B" w:rsidRDefault="0093427A" w:rsidP="008E05ED">
            <w:pPr>
              <w:rPr>
                <w:rFonts w:ascii="Arial" w:hAnsi="Arial" w:cs="Arial"/>
                <w:sz w:val="20"/>
                <w:szCs w:val="20"/>
              </w:rPr>
            </w:pPr>
            <w:r w:rsidRPr="00DC794B">
              <w:rPr>
                <w:rFonts w:ascii="Arial" w:hAnsi="Arial" w:cs="Arial"/>
                <w:sz w:val="20"/>
                <w:szCs w:val="20"/>
              </w:rPr>
              <w:t>burrowed</w:t>
            </w:r>
          </w:p>
        </w:tc>
        <w:tc>
          <w:tcPr>
            <w:tcW w:w="7375" w:type="dxa"/>
          </w:tcPr>
          <w:p w14:paraId="755EF211" w14:textId="77777777" w:rsidR="0093427A" w:rsidRPr="00DC794B" w:rsidRDefault="0093427A" w:rsidP="008E05ED">
            <w:pPr>
              <w:rPr>
                <w:rFonts w:ascii="Arial" w:hAnsi="Arial" w:cs="Arial"/>
                <w:sz w:val="20"/>
                <w:szCs w:val="20"/>
                <w:lang w:val="fr-CA"/>
              </w:rPr>
            </w:pPr>
            <w:r w:rsidRPr="00DC794B">
              <w:rPr>
                <w:rFonts w:ascii="Arial" w:hAnsi="Arial" w:cs="Arial"/>
                <w:sz w:val="20"/>
                <w:szCs w:val="20"/>
                <w:lang w:val="fr-CA"/>
              </w:rPr>
              <w:t xml:space="preserve">Le nombre de </w:t>
            </w:r>
            <w:r>
              <w:rPr>
                <w:rFonts w:ascii="Arial" w:hAnsi="Arial" w:cs="Arial"/>
                <w:sz w:val="20"/>
                <w:szCs w:val="20"/>
                <w:lang w:val="fr-CA"/>
              </w:rPr>
              <w:t>myes</w:t>
            </w:r>
            <w:r w:rsidRPr="00DC794B">
              <w:rPr>
                <w:rFonts w:ascii="Arial" w:hAnsi="Arial" w:cs="Arial"/>
                <w:sz w:val="20"/>
                <w:szCs w:val="20"/>
                <w:lang w:val="fr-CA"/>
              </w:rPr>
              <w:t xml:space="preserve"> qui ont réenfouies le sol dans chaque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à chaque point dans le temps.</w:t>
            </w:r>
          </w:p>
        </w:tc>
      </w:tr>
      <w:tr w:rsidR="0093427A" w:rsidRPr="00BD2DB8" w14:paraId="5BCA049C" w14:textId="77777777" w:rsidTr="008E05ED">
        <w:trPr>
          <w:trHeight w:val="432"/>
        </w:trPr>
        <w:tc>
          <w:tcPr>
            <w:tcW w:w="2160" w:type="dxa"/>
            <w:vAlign w:val="center"/>
          </w:tcPr>
          <w:p w14:paraId="099A5D33" w14:textId="77777777" w:rsidR="0093427A" w:rsidRPr="00DC794B" w:rsidRDefault="0093427A" w:rsidP="008E05ED">
            <w:pPr>
              <w:rPr>
                <w:rFonts w:ascii="Arial" w:hAnsi="Arial" w:cs="Arial"/>
                <w:sz w:val="20"/>
                <w:szCs w:val="20"/>
              </w:rPr>
            </w:pPr>
            <w:proofErr w:type="spellStart"/>
            <w:r w:rsidRPr="00DC794B">
              <w:rPr>
                <w:rFonts w:ascii="Arial" w:hAnsi="Arial" w:cs="Arial"/>
                <w:sz w:val="20"/>
                <w:szCs w:val="20"/>
              </w:rPr>
              <w:t>prop.burrowed</w:t>
            </w:r>
            <w:proofErr w:type="spellEnd"/>
          </w:p>
        </w:tc>
        <w:tc>
          <w:tcPr>
            <w:tcW w:w="7375" w:type="dxa"/>
            <w:vAlign w:val="center"/>
          </w:tcPr>
          <w:p w14:paraId="01F62A86" w14:textId="77777777" w:rsidR="0093427A" w:rsidRPr="00BD2DB8" w:rsidRDefault="0093427A" w:rsidP="008E05ED">
            <w:pPr>
              <w:rPr>
                <w:rFonts w:ascii="Arial" w:hAnsi="Arial" w:cs="Arial"/>
                <w:sz w:val="20"/>
                <w:szCs w:val="20"/>
                <w:lang w:val="fr-CA"/>
              </w:rPr>
            </w:pPr>
            <w:r w:rsidRPr="00DC794B">
              <w:rPr>
                <w:rFonts w:ascii="Arial" w:hAnsi="Arial" w:cs="Arial"/>
                <w:sz w:val="20"/>
                <w:szCs w:val="20"/>
                <w:lang w:val="fr-CA"/>
              </w:rPr>
              <w:t xml:space="preserve">La proportion de </w:t>
            </w:r>
            <w:r>
              <w:rPr>
                <w:rFonts w:ascii="Arial" w:hAnsi="Arial" w:cs="Arial"/>
                <w:sz w:val="20"/>
                <w:szCs w:val="20"/>
                <w:lang w:val="fr-CA"/>
              </w:rPr>
              <w:t>myes</w:t>
            </w:r>
            <w:r w:rsidRPr="00DC794B">
              <w:rPr>
                <w:rFonts w:ascii="Arial" w:hAnsi="Arial" w:cs="Arial"/>
                <w:sz w:val="20"/>
                <w:szCs w:val="20"/>
                <w:lang w:val="fr-CA"/>
              </w:rPr>
              <w:t xml:space="preserve"> ayant repoussé dans chaque parcelle de </w:t>
            </w:r>
            <w:proofErr w:type="spellStart"/>
            <w:r w:rsidRPr="00DC794B">
              <w:rPr>
                <w:rFonts w:ascii="Arial" w:hAnsi="Arial" w:cs="Arial"/>
                <w:sz w:val="20"/>
                <w:szCs w:val="20"/>
                <w:lang w:val="fr-CA"/>
              </w:rPr>
              <w:t>mésocosme</w:t>
            </w:r>
            <w:proofErr w:type="spellEnd"/>
            <w:r w:rsidRPr="00DC794B">
              <w:rPr>
                <w:rFonts w:ascii="Arial" w:hAnsi="Arial" w:cs="Arial"/>
                <w:sz w:val="20"/>
                <w:szCs w:val="20"/>
                <w:lang w:val="fr-CA"/>
              </w:rPr>
              <w:t xml:space="preserve"> à chaque point dans le temps. </w:t>
            </w:r>
            <w:r w:rsidRPr="00BD2DB8">
              <w:rPr>
                <w:rFonts w:ascii="Arial" w:hAnsi="Arial" w:cs="Arial"/>
                <w:sz w:val="20"/>
                <w:szCs w:val="20"/>
                <w:lang w:val="fr-CA"/>
              </w:rPr>
              <w:t>Calculé comme suit :</w:t>
            </w:r>
            <w:proofErr w:type="spellStart"/>
            <w:r w:rsidRPr="00BD2DB8">
              <w:rPr>
                <w:rFonts w:ascii="Arial" w:hAnsi="Arial" w:cs="Arial"/>
                <w:i/>
                <w:iCs/>
                <w:sz w:val="20"/>
                <w:szCs w:val="20"/>
                <w:lang w:val="fr-CA"/>
              </w:rPr>
              <w:t>prop.burrowed</w:t>
            </w:r>
            <w:proofErr w:type="spellEnd"/>
            <w:r w:rsidRPr="00BD2DB8">
              <w:rPr>
                <w:rFonts w:ascii="Arial" w:hAnsi="Arial" w:cs="Arial"/>
                <w:i/>
                <w:iCs/>
                <w:sz w:val="20"/>
                <w:szCs w:val="20"/>
                <w:lang w:val="fr-CA"/>
              </w:rPr>
              <w:t xml:space="preserve"> = </w:t>
            </w:r>
            <w:proofErr w:type="spellStart"/>
            <w:r w:rsidRPr="00BD2DB8">
              <w:rPr>
                <w:rFonts w:ascii="Arial" w:hAnsi="Arial" w:cs="Arial"/>
                <w:i/>
                <w:iCs/>
                <w:sz w:val="20"/>
                <w:szCs w:val="20"/>
                <w:lang w:val="fr-CA"/>
              </w:rPr>
              <w:t>burrowed</w:t>
            </w:r>
            <w:proofErr w:type="spellEnd"/>
            <w:r w:rsidRPr="00BD2DB8">
              <w:rPr>
                <w:rFonts w:ascii="Arial" w:hAnsi="Arial" w:cs="Arial"/>
                <w:i/>
                <w:iCs/>
                <w:sz w:val="20"/>
                <w:szCs w:val="20"/>
                <w:lang w:val="fr-CA"/>
              </w:rPr>
              <w:t xml:space="preserve"> ÷ initial</w:t>
            </w:r>
          </w:p>
        </w:tc>
      </w:tr>
    </w:tbl>
    <w:p w14:paraId="7FE5E635" w14:textId="77777777" w:rsidR="00F04490" w:rsidRPr="007B72C9" w:rsidRDefault="00F04490" w:rsidP="007B72C9">
      <w:pPr>
        <w:rPr>
          <w:rFonts w:ascii="Arial" w:hAnsi="Arial" w:cs="Arial"/>
        </w:rPr>
      </w:pPr>
    </w:p>
    <w:sectPr w:rsidR="00F04490" w:rsidRPr="007B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C0"/>
    <w:rsid w:val="00004B9E"/>
    <w:rsid w:val="0001252C"/>
    <w:rsid w:val="00034572"/>
    <w:rsid w:val="00042F8B"/>
    <w:rsid w:val="00043179"/>
    <w:rsid w:val="000757B8"/>
    <w:rsid w:val="000B0D19"/>
    <w:rsid w:val="000B34F2"/>
    <w:rsid w:val="000D4C07"/>
    <w:rsid w:val="00165F78"/>
    <w:rsid w:val="001718A9"/>
    <w:rsid w:val="001A53C0"/>
    <w:rsid w:val="001E0F58"/>
    <w:rsid w:val="00211B0F"/>
    <w:rsid w:val="0026238D"/>
    <w:rsid w:val="00287FA6"/>
    <w:rsid w:val="002B2700"/>
    <w:rsid w:val="002D62D3"/>
    <w:rsid w:val="002E1761"/>
    <w:rsid w:val="00365878"/>
    <w:rsid w:val="0036793E"/>
    <w:rsid w:val="00375A8E"/>
    <w:rsid w:val="003D02DC"/>
    <w:rsid w:val="003E3640"/>
    <w:rsid w:val="00460C88"/>
    <w:rsid w:val="004D7BA2"/>
    <w:rsid w:val="004E05DA"/>
    <w:rsid w:val="00502448"/>
    <w:rsid w:val="005421C9"/>
    <w:rsid w:val="00593B02"/>
    <w:rsid w:val="005A32B7"/>
    <w:rsid w:val="005A663E"/>
    <w:rsid w:val="005C05F4"/>
    <w:rsid w:val="005D0EC1"/>
    <w:rsid w:val="00615B52"/>
    <w:rsid w:val="00692114"/>
    <w:rsid w:val="006A607C"/>
    <w:rsid w:val="006A7753"/>
    <w:rsid w:val="006D3036"/>
    <w:rsid w:val="00703B47"/>
    <w:rsid w:val="007072B6"/>
    <w:rsid w:val="00747103"/>
    <w:rsid w:val="00750B8C"/>
    <w:rsid w:val="00751910"/>
    <w:rsid w:val="0076337B"/>
    <w:rsid w:val="00765017"/>
    <w:rsid w:val="007B72C9"/>
    <w:rsid w:val="007D2640"/>
    <w:rsid w:val="008130BC"/>
    <w:rsid w:val="0081388C"/>
    <w:rsid w:val="008201DE"/>
    <w:rsid w:val="00840CB3"/>
    <w:rsid w:val="008430CD"/>
    <w:rsid w:val="0087737D"/>
    <w:rsid w:val="00896936"/>
    <w:rsid w:val="00897F55"/>
    <w:rsid w:val="008A00F2"/>
    <w:rsid w:val="008A07A9"/>
    <w:rsid w:val="008B384A"/>
    <w:rsid w:val="008B4B75"/>
    <w:rsid w:val="008F63E1"/>
    <w:rsid w:val="0091197B"/>
    <w:rsid w:val="0093427A"/>
    <w:rsid w:val="00943ED4"/>
    <w:rsid w:val="00946AE7"/>
    <w:rsid w:val="00952340"/>
    <w:rsid w:val="009A45B0"/>
    <w:rsid w:val="00A14AE2"/>
    <w:rsid w:val="00A413C5"/>
    <w:rsid w:val="00A50A43"/>
    <w:rsid w:val="00A92AA5"/>
    <w:rsid w:val="00A93B4F"/>
    <w:rsid w:val="00AE053E"/>
    <w:rsid w:val="00B86DD7"/>
    <w:rsid w:val="00B87B04"/>
    <w:rsid w:val="00BB36E9"/>
    <w:rsid w:val="00BD3E71"/>
    <w:rsid w:val="00BD7436"/>
    <w:rsid w:val="00BE14F5"/>
    <w:rsid w:val="00BF68CA"/>
    <w:rsid w:val="00C16566"/>
    <w:rsid w:val="00C45E7D"/>
    <w:rsid w:val="00C647B1"/>
    <w:rsid w:val="00C71057"/>
    <w:rsid w:val="00C73E3A"/>
    <w:rsid w:val="00C8219F"/>
    <w:rsid w:val="00C8291D"/>
    <w:rsid w:val="00C9024F"/>
    <w:rsid w:val="00C9645F"/>
    <w:rsid w:val="00CB36D3"/>
    <w:rsid w:val="00CC68E4"/>
    <w:rsid w:val="00CE1726"/>
    <w:rsid w:val="00D2392B"/>
    <w:rsid w:val="00D80DC9"/>
    <w:rsid w:val="00DE3719"/>
    <w:rsid w:val="00DE5576"/>
    <w:rsid w:val="00DF0947"/>
    <w:rsid w:val="00E31830"/>
    <w:rsid w:val="00E658EC"/>
    <w:rsid w:val="00E82B49"/>
    <w:rsid w:val="00EA5558"/>
    <w:rsid w:val="00EB68F0"/>
    <w:rsid w:val="00EC43DA"/>
    <w:rsid w:val="00EC7F4C"/>
    <w:rsid w:val="00ED212A"/>
    <w:rsid w:val="00F008DF"/>
    <w:rsid w:val="00F04490"/>
    <w:rsid w:val="00F433E6"/>
    <w:rsid w:val="00F52A08"/>
    <w:rsid w:val="00F563EF"/>
    <w:rsid w:val="00F728D7"/>
    <w:rsid w:val="00F7469D"/>
    <w:rsid w:val="00F80318"/>
    <w:rsid w:val="00FB1E37"/>
    <w:rsid w:val="00FB689E"/>
    <w:rsid w:val="00FC767B"/>
    <w:rsid w:val="00FD6EAB"/>
    <w:rsid w:val="00FF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50DB6"/>
  <w15:chartTrackingRefBased/>
  <w15:docId w15:val="{FBAE40E5-0803-412E-99E4-0F45D6F9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3C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3C0"/>
    <w:rPr>
      <w:color w:val="0563C1" w:themeColor="hyperlink"/>
      <w:u w:val="single"/>
    </w:rPr>
  </w:style>
  <w:style w:type="character" w:styleId="UnresolvedMention">
    <w:name w:val="Unresolved Mention"/>
    <w:basedOn w:val="DefaultParagraphFont"/>
    <w:uiPriority w:val="99"/>
    <w:semiHidden/>
    <w:unhideWhenUsed/>
    <w:rsid w:val="00034572"/>
    <w:rPr>
      <w:color w:val="605E5C"/>
      <w:shd w:val="clear" w:color="auto" w:fill="E1DFDD"/>
    </w:rPr>
  </w:style>
  <w:style w:type="table" w:styleId="TableGrid">
    <w:name w:val="Table Grid"/>
    <w:basedOn w:val="TableNormal"/>
    <w:uiPriority w:val="39"/>
    <w:rsid w:val="00365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93B02"/>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98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12" Type="http://schemas.openxmlformats.org/officeDocument/2006/relationships/hyperlink" Target="https://orcid.org/0000-0001-5140-575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effery.clements@dfo-mpo.gc.ca" TargetMode="External"/><Relationship Id="rId11" Type="http://schemas.openxmlformats.org/officeDocument/2006/relationships/hyperlink" Target="https://climate.weather.gc.ca/historical_data/search_historic_data_stations_e.html?StationID=26968&amp;Year=2018&amp;Month=3&amp;Day=5&amp;timeframe=1&amp;StartYear=1840&amp;EndYear=2020&amp;type=line&amp;MeasTypeID=dptemp&amp;time=LST&amp;searchType=stnProx&amp;txtRadius=25&amp;optProxType=navLink&amp;txtLatDecDeg=46.783333333333&amp;txtLongDecDeg=65.016666666667&amp;optLimit=specDate&amp;selRowPerPage=25&amp;station=KOUCHIBOUGUAC+CS" TargetMode="External"/><Relationship Id="rId5" Type="http://schemas.openxmlformats.org/officeDocument/2006/relationships/hyperlink" Target="https://orcid.org/0000-0001-5140-5751" TargetMode="External"/><Relationship Id="rId10" Type="http://schemas.openxmlformats.org/officeDocument/2006/relationships/hyperlink" Target="https://doi.org/10.1016/j.jembe.2023.151916" TargetMode="External"/><Relationship Id="rId4" Type="http://schemas.openxmlformats.org/officeDocument/2006/relationships/hyperlink" Target="mailto:jeffery.clements@dfo-mpo.gc.ca" TargetMode="External"/><Relationship Id="rId9" Type="http://schemas.openxmlformats.org/officeDocument/2006/relationships/hyperlink" Target="https://doi.org/10.1016/j.jembe.2023.15191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24</Pages>
  <Words>4946</Words>
  <Characters>28198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DFO MPO</Company>
  <LinksUpToDate>false</LinksUpToDate>
  <CharactersWithSpaces>33078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Jeffery (he, him / il, lui) (DFO/MPO)</dc:creator>
  <cp:keywords/>
  <dc:description/>
  <cp:lastModifiedBy>Fishman, David (DFO/MPO)</cp:lastModifiedBy>
  <cp:revision>4</cp:revision>
  <dcterms:created xsi:type="dcterms:W3CDTF">2025-03-03T18:48:00Z</dcterms:created>
  <dcterms:modified xsi:type="dcterms:W3CDTF">2025-03-03T19:55:00Z</dcterms:modified>
</cp:coreProperties>
</file>